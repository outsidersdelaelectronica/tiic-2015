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E54F05" w14:textId="77777777" w:rsidR="00636867" w:rsidRDefault="00636867" w:rsidP="00673D40">
      <w:pPr>
        <w:pStyle w:val="Ttulo"/>
        <w:rPr>
          <w:ins w:id="0" w:author="carpanta" w:date="2016-09-07T15:01:00Z"/>
        </w:rPr>
      </w:pPr>
    </w:p>
    <w:p w14:paraId="55E4272E" w14:textId="0C8B5FC2" w:rsidR="00514F97" w:rsidRDefault="00AA28C0" w:rsidP="00673D40">
      <w:pPr>
        <w:pStyle w:val="Ttulo"/>
      </w:pPr>
      <w:r>
        <w:t>R</w:t>
      </w:r>
      <w:r w:rsidR="00514F97" w:rsidRPr="00514F97">
        <w:t>esumen</w:t>
      </w:r>
    </w:p>
    <w:p w14:paraId="2CBFF072" w14:textId="77777777" w:rsidR="001E6C4E" w:rsidRDefault="00AA28C0" w:rsidP="00AA28C0">
      <w:r>
        <w:t xml:space="preserve">En este proyecto de fin de carrera se ha desarrollado el software para el servicio de autentificación Heart To </w:t>
      </w:r>
      <w:r w:rsidR="00E910BF">
        <w:t>Heart</w:t>
      </w:r>
      <w:r>
        <w:t xml:space="preserve">. El objetivo es conseguir un método de acceso </w:t>
      </w:r>
      <w:r w:rsidR="008A1579">
        <w:t xml:space="preserve">seguro </w:t>
      </w:r>
      <w:r>
        <w:t xml:space="preserve">a </w:t>
      </w:r>
      <w:r w:rsidR="00E910BF" w:rsidRPr="00E910BF">
        <w:t>dispositivos médicos implantables</w:t>
      </w:r>
      <w:r w:rsidR="000238EE">
        <w:t xml:space="preserve"> que</w:t>
      </w:r>
      <w:r w:rsidR="00E910BF">
        <w:t xml:space="preserve"> utilice claves </w:t>
      </w:r>
      <w:r w:rsidR="000238EE">
        <w:t xml:space="preserve">generadas dinámicamente a partir de la señal biométrica del corazón. </w:t>
      </w:r>
      <w:r w:rsidR="001E6C4E">
        <w:t xml:space="preserve">El sistema estará compuesto por un dispositivo de acceso </w:t>
      </w:r>
      <w:r w:rsidR="00992E44">
        <w:t xml:space="preserve">que será utilizado por el usuario que quiera conseguir acceso al dispositivo medico implantable, y un dispositivo que simulará dicho dispositivo médico. Ambas plataformas hardware han sido diseñadas e implementadas en el proyecto </w:t>
      </w:r>
      <w:r w:rsidR="00185978">
        <w:t>“</w:t>
      </w:r>
      <w:r w:rsidR="00185978" w:rsidRPr="00185978">
        <w:t>Diseño e implementación de una plataforma hardware para un sistema de acceso inalámbrico a dispositivos médicos mediante Heart-To-Heart</w:t>
      </w:r>
      <w:r w:rsidR="00185978">
        <w:t>”.</w:t>
      </w:r>
    </w:p>
    <w:p w14:paraId="5A780BFF" w14:textId="77777777" w:rsidR="000238EE" w:rsidRDefault="00992E44" w:rsidP="00AA28C0">
      <w:r w:rsidRPr="00992E44">
        <w:t>Como</w:t>
      </w:r>
      <w:r w:rsidR="001E6C4E" w:rsidRPr="00992E44">
        <w:t xml:space="preserve"> </w:t>
      </w:r>
      <w:r w:rsidR="001E6C4E">
        <w:t xml:space="preserve">referencia </w:t>
      </w:r>
      <w:r>
        <w:t xml:space="preserve">se ha utilizado </w:t>
      </w:r>
      <w:r w:rsidR="001E6C4E">
        <w:t>teórica la publicación</w:t>
      </w:r>
      <w:r>
        <w:t xml:space="preserve"> [</w:t>
      </w:r>
      <w:commentRangeStart w:id="1"/>
      <w:commentRangeStart w:id="2"/>
      <w:r>
        <w:t>1</w:t>
      </w:r>
      <w:commentRangeEnd w:id="1"/>
      <w:r w:rsidR="00CD2E36">
        <w:rPr>
          <w:rStyle w:val="Refdecomentario"/>
        </w:rPr>
        <w:commentReference w:id="1"/>
      </w:r>
      <w:commentRangeEnd w:id="2"/>
      <w:r w:rsidR="0079723D">
        <w:rPr>
          <w:rStyle w:val="Refdecomentario"/>
        </w:rPr>
        <w:commentReference w:id="2"/>
      </w:r>
      <w:r>
        <w:t xml:space="preserve">], en la que se detallan y justifican </w:t>
      </w:r>
      <w:r w:rsidR="00B62958">
        <w:t>las prestaciones del protocolo de validación propuesto</w:t>
      </w:r>
      <w:r>
        <w:t>.</w:t>
      </w:r>
      <w:r w:rsidR="00B62958">
        <w:t xml:space="preserve"> Partiendo de esa base, se han hecho las adaptaciones necesarias para poder implementar el servicio en la plataforma hardware antes mencionada, de manera que no solo contenga la funcionalidad principal, si no que sea posible su ampliación en un futuro.</w:t>
      </w:r>
    </w:p>
    <w:p w14:paraId="4A711386" w14:textId="77777777" w:rsidR="00525306" w:rsidRDefault="00525306" w:rsidP="00AA28C0">
      <w:commentRangeStart w:id="3"/>
      <w:commentRangeStart w:id="4"/>
      <w:r>
        <w:t xml:space="preserve">Para llevar a cabo el proyecto, se ha comenzado estableciendo los </w:t>
      </w:r>
      <w:r w:rsidR="00B34309">
        <w:t>requisitos</w:t>
      </w:r>
      <w:r>
        <w:t xml:space="preserve"> que </w:t>
      </w:r>
      <w:r w:rsidR="00B34309">
        <w:t>deberá</w:t>
      </w:r>
      <w:r>
        <w:t xml:space="preserve"> cumplir el </w:t>
      </w:r>
      <w:r w:rsidR="00B34309">
        <w:t>software,</w:t>
      </w:r>
      <w:r>
        <w:t xml:space="preserve"> </w:t>
      </w:r>
      <w:r w:rsidR="00B34309">
        <w:t>así</w:t>
      </w:r>
      <w:r>
        <w:t xml:space="preserve"> como un estudio de la plataforma hardware utilizada para este </w:t>
      </w:r>
      <w:r w:rsidR="00B34309">
        <w:t>proyecto</w:t>
      </w:r>
      <w:r>
        <w:t>.</w:t>
      </w:r>
      <w:commentRangeEnd w:id="3"/>
      <w:r w:rsidR="00CD2E36">
        <w:rPr>
          <w:rStyle w:val="Refdecomentario"/>
        </w:rPr>
        <w:commentReference w:id="3"/>
      </w:r>
      <w:commentRangeEnd w:id="4"/>
      <w:r w:rsidR="0079723D">
        <w:rPr>
          <w:rStyle w:val="Refdecomentario"/>
        </w:rPr>
        <w:commentReference w:id="4"/>
      </w:r>
    </w:p>
    <w:p w14:paraId="6F06C602" w14:textId="77777777" w:rsidR="00525306" w:rsidRDefault="00525306" w:rsidP="00AA28C0">
      <w:r>
        <w:t>A continuación, se ha realizado un pro</w:t>
      </w:r>
      <w:r w:rsidR="008A1579">
        <w:t xml:space="preserve">ceso </w:t>
      </w:r>
      <w:r w:rsidR="009D2718">
        <w:t>de</w:t>
      </w:r>
      <w:r w:rsidR="008A1579">
        <w:t xml:space="preserve"> diseño de los distintos </w:t>
      </w:r>
      <w:r w:rsidR="00B34309">
        <w:t>módulos</w:t>
      </w:r>
      <w:r w:rsidR="008A1579">
        <w:t xml:space="preserve"> software que </w:t>
      </w:r>
      <w:r w:rsidR="009D2718">
        <w:t>realizaran</w:t>
      </w:r>
      <w:r w:rsidR="008A1579">
        <w:t xml:space="preserve"> las funcionalidades necesarias para conseguir </w:t>
      </w:r>
      <w:r w:rsidR="009D2718">
        <w:t>la implementación del servicio Heart To Heart tanto en el lado del</w:t>
      </w:r>
      <w:r w:rsidR="009D2718" w:rsidRPr="009D2718">
        <w:t xml:space="preserve"> </w:t>
      </w:r>
      <w:r w:rsidR="009D2718">
        <w:t xml:space="preserve">dispositivo acceso como en el simulador de dispositivo </w:t>
      </w:r>
      <w:r w:rsidR="00BE5238">
        <w:t>médico.</w:t>
      </w:r>
      <w:r w:rsidR="00B34309">
        <w:t xml:space="preserve"> </w:t>
      </w:r>
    </w:p>
    <w:p w14:paraId="71E71BC2" w14:textId="77777777" w:rsidR="00B34309" w:rsidRDefault="00B34309" w:rsidP="00AA28C0">
      <w:r>
        <w:t xml:space="preserve">Por </w:t>
      </w:r>
      <w:r w:rsidR="006C61D0">
        <w:t>último,</w:t>
      </w:r>
      <w:r>
        <w:t xml:space="preserve"> se han realizado una serie de pruebas para comprobar el correcto funcionamiento del sistema y su resistencia a ataques maliciosos, además de su posible utilidad como herramienta de ayuda al </w:t>
      </w:r>
      <w:commentRangeStart w:id="5"/>
      <w:commentRangeStart w:id="6"/>
      <w:r w:rsidR="006C61D0">
        <w:t>diagnóstico</w:t>
      </w:r>
      <w:commentRangeEnd w:id="5"/>
      <w:r w:rsidR="00CD2E36">
        <w:rPr>
          <w:rStyle w:val="Refdecomentario"/>
        </w:rPr>
        <w:commentReference w:id="5"/>
      </w:r>
      <w:commentRangeEnd w:id="6"/>
      <w:r w:rsidR="0079723D">
        <w:rPr>
          <w:rStyle w:val="Refdecomentario"/>
        </w:rPr>
        <w:commentReference w:id="6"/>
      </w:r>
      <w:r w:rsidR="006A595D">
        <w:t>.</w:t>
      </w:r>
    </w:p>
    <w:p w14:paraId="4A20C402" w14:textId="77777777" w:rsidR="006A595D" w:rsidRDefault="006A595D" w:rsidP="00AA28C0"/>
    <w:p w14:paraId="660C552B" w14:textId="77777777" w:rsidR="006A595D" w:rsidRDefault="006A595D" w:rsidP="00673D40">
      <w:pPr>
        <w:pStyle w:val="Ttulo"/>
      </w:pPr>
      <w:r>
        <w:t>Palabras clave</w:t>
      </w:r>
    </w:p>
    <w:p w14:paraId="022C47AA" w14:textId="77777777" w:rsidR="00514F97" w:rsidRDefault="006A595D" w:rsidP="006A595D">
      <w:r>
        <w:t xml:space="preserve">Dispositivo medico implantable, protocolo H2H, seguridad </w:t>
      </w:r>
      <w:r w:rsidR="00C962F0">
        <w:t>biométrica (</w:t>
      </w:r>
      <w:r>
        <w:t>…)</w:t>
      </w:r>
    </w:p>
    <w:p w14:paraId="77C5ED97" w14:textId="77777777" w:rsidR="00871852" w:rsidRDefault="00871852" w:rsidP="006A595D"/>
    <w:p w14:paraId="7F38B9D5" w14:textId="77777777" w:rsidR="00871852" w:rsidRDefault="00871852" w:rsidP="006A595D"/>
    <w:p w14:paraId="3E3E1A96" w14:textId="77777777" w:rsidR="00871852" w:rsidRDefault="00871852" w:rsidP="006A595D"/>
    <w:p w14:paraId="6F8ED038" w14:textId="77777777" w:rsidR="00871852" w:rsidRDefault="00871852" w:rsidP="006A595D"/>
    <w:p w14:paraId="54D6EB7B" w14:textId="77777777" w:rsidR="00871852" w:rsidRDefault="00871852" w:rsidP="006A595D"/>
    <w:p w14:paraId="5414A054" w14:textId="77777777" w:rsidR="00871852" w:rsidRDefault="00871852" w:rsidP="006A595D"/>
    <w:p w14:paraId="36579DC5" w14:textId="77777777" w:rsidR="00871852" w:rsidRDefault="00871852" w:rsidP="006A595D"/>
    <w:p w14:paraId="5A4C4D94" w14:textId="77777777" w:rsidR="00BB4BA9" w:rsidRPr="00BB4BA9" w:rsidRDefault="00673D40" w:rsidP="00BB4BA9">
      <w:pPr>
        <w:pStyle w:val="Ttulo1"/>
      </w:pPr>
      <w:r>
        <w:t>Introducción</w:t>
      </w:r>
    </w:p>
    <w:p w14:paraId="3C491DC1" w14:textId="77777777" w:rsidR="00BB4BA9" w:rsidRDefault="0097033F" w:rsidP="00BB4BA9">
      <w:pPr>
        <w:pStyle w:val="Ttulo2"/>
      </w:pPr>
      <w:r>
        <w:t>Motivación</w:t>
      </w:r>
    </w:p>
    <w:p w14:paraId="5C0739AC" w14:textId="77777777" w:rsidR="0051751E" w:rsidRDefault="0097033F" w:rsidP="00BB4BA9">
      <w:r>
        <w:t xml:space="preserve">El uso de los dispositivos médicos implantables </w:t>
      </w:r>
      <w:r w:rsidR="00B4671B">
        <w:t>está ampliamente extendido debido a las facilidades que ofrecen a la hora de monitorizar constantemente al paciente y proporcionarle tratamiento que de otra manera ser</w:t>
      </w:r>
      <w:ins w:id="7" w:author="araujo" w:date="2016-09-01T11:03:00Z">
        <w:r w:rsidR="00CD2E36">
          <w:t>í</w:t>
        </w:r>
      </w:ins>
      <w:del w:id="8" w:author="araujo" w:date="2016-09-01T11:03:00Z">
        <w:r w:rsidR="00B4671B" w:rsidDel="00CD2E36">
          <w:delText>i</w:delText>
        </w:r>
      </w:del>
      <w:r w:rsidR="00B4671B">
        <w:t>a</w:t>
      </w:r>
      <w:ins w:id="9" w:author="araujo" w:date="2016-09-01T11:03:00Z">
        <w:r w:rsidR="00CD2E36">
          <w:t>n</w:t>
        </w:r>
      </w:ins>
      <w:r w:rsidR="00B4671B">
        <w:t xml:space="preserve"> más complejos o agresivos de aplicar. Los dispositivos médicos activos (marcapasos, bombas de insulina, etc.) normalmente disponen de módulos </w:t>
      </w:r>
      <w:ins w:id="10" w:author="araujo" w:date="2016-09-01T11:03:00Z">
        <w:r w:rsidR="00CD2E36">
          <w:t xml:space="preserve">de comunicación por </w:t>
        </w:r>
      </w:ins>
      <w:r w:rsidR="00B4671B">
        <w:t>radio</w:t>
      </w:r>
      <w:ins w:id="11" w:author="araujo" w:date="2016-09-01T11:03:00Z">
        <w:r w:rsidR="00CD2E36">
          <w:t>frecuencia</w:t>
        </w:r>
      </w:ins>
      <w:r w:rsidR="00B4671B">
        <w:t xml:space="preserve"> que permiten tanto </w:t>
      </w:r>
      <w:r w:rsidR="004760C3">
        <w:t>la extracción</w:t>
      </w:r>
      <w:r w:rsidR="00B4671B">
        <w:t xml:space="preserve"> de datos del paciente como la reprogramación/reajuste de dichos dispositivos de una manera no invasiva. </w:t>
      </w:r>
    </w:p>
    <w:p w14:paraId="1C3C5D0B" w14:textId="77777777" w:rsidR="00BB4BA9" w:rsidRDefault="007E2842" w:rsidP="00BB4BA9">
      <w:r>
        <w:t>En la actualidad, los protocolos de comunicación son poco seguros ya que se prioriza el que el acceso sea rápido y sencillo en casos de riesgo crítico para la salud.</w:t>
      </w:r>
      <w:r w:rsidR="0051751E">
        <w:t xml:space="preserve"> Sin embargo, diversos estudios como el realizado en [</w:t>
      </w:r>
      <w:r w:rsidR="00BE5238">
        <w:t>3</w:t>
      </w:r>
      <w:r w:rsidR="0051751E">
        <w:t xml:space="preserve">] han demostrado que dicho planteamiento es altamente inseguro, ya que con una formación y unos recursos </w:t>
      </w:r>
      <w:del w:id="12" w:author="araujo" w:date="2016-09-01T11:04:00Z">
        <w:r w:rsidR="0051751E" w:rsidDel="00CD2E36">
          <w:delText>“</w:delText>
        </w:r>
      </w:del>
      <w:r w:rsidR="0051751E">
        <w:t>básicos</w:t>
      </w:r>
      <w:del w:id="13" w:author="araujo" w:date="2016-09-01T11:04:00Z">
        <w:r w:rsidR="0051751E" w:rsidDel="00CD2E36">
          <w:delText>”</w:delText>
        </w:r>
      </w:del>
      <w:r w:rsidR="0051751E">
        <w:t xml:space="preserve"> se pueden realizar ataques que permitan el acceso a los datos monitorizados e incluso desactivar o alterar el funcionamiento del </w:t>
      </w:r>
      <w:commentRangeStart w:id="14"/>
      <w:commentRangeStart w:id="15"/>
      <w:r w:rsidR="0051751E">
        <w:t>IMD</w:t>
      </w:r>
      <w:commentRangeEnd w:id="14"/>
      <w:r w:rsidR="00CD2E36">
        <w:rPr>
          <w:rStyle w:val="Refdecomentario"/>
        </w:rPr>
        <w:commentReference w:id="14"/>
      </w:r>
      <w:commentRangeEnd w:id="15"/>
      <w:r w:rsidR="0079723D">
        <w:rPr>
          <w:rStyle w:val="Refdecomentario"/>
        </w:rPr>
        <w:commentReference w:id="15"/>
      </w:r>
      <w:r w:rsidR="0051751E">
        <w:t>.</w:t>
      </w:r>
    </w:p>
    <w:p w14:paraId="52CA3581" w14:textId="77777777" w:rsidR="00C801C2" w:rsidRPr="00BB4BA9" w:rsidRDefault="004760C3" w:rsidP="00BB4BA9">
      <w:commentRangeStart w:id="16"/>
      <w:commentRangeStart w:id="17"/>
      <w:r>
        <w:t xml:space="preserve">Este proyecto está centrado en mejorar la seguridad en el acceso a estos dispositivos, ya que un acceso no autorizado puedo poner en peligro no solo la privacidad del paciente, sino su propia salud. </w:t>
      </w:r>
      <w:r w:rsidR="00C801C2">
        <w:t>Para solucionar esta deficiencia de seguridad, se plantea desarrollar un sistema que conserve esa capacidad de acceso rápido para situaciones de peligro, pero a la vez aumente en gran medida la resistencia ante ataques maliciosos. Esta solución consiste en un dispositivo de dimensiones reducidas y uso sencillo que genere una clave de acceso dinámicamente mediante una señal biométrica, la cual será validad</w:t>
      </w:r>
      <w:r w:rsidR="00AC7EA9">
        <w:t>a</w:t>
      </w:r>
      <w:r w:rsidR="00C801C2">
        <w:t xml:space="preserve"> por el prop</w:t>
      </w:r>
      <w:r w:rsidR="00AC7EA9">
        <w:t>io dispositivo</w:t>
      </w:r>
      <w:r w:rsidR="00306277">
        <w:t xml:space="preserve"> </w:t>
      </w:r>
      <w:r w:rsidR="00BE5238">
        <w:t>médico</w:t>
      </w:r>
      <w:r w:rsidR="00AC7EA9">
        <w:t xml:space="preserve">. El procedimiento de validación consistirá en la monitorización de la frecuencia cardiaca durante unos segundos y a partir de la información recogida, generar una ficha de acceso única que </w:t>
      </w:r>
      <w:r w:rsidR="00CE05F8">
        <w:t>será enviada al dispositivo, que al compararla con la que él mismo ha generado</w:t>
      </w:r>
      <w:r w:rsidR="00306277">
        <w:t xml:space="preserve"> a partir de su información de la señal cardiaca</w:t>
      </w:r>
      <w:r w:rsidR="00CE05F8">
        <w:t xml:space="preserve">, tomara la decisión de permitir o bloquear la </w:t>
      </w:r>
      <w:r w:rsidR="00862A66">
        <w:t xml:space="preserve">petición. </w:t>
      </w:r>
      <w:commentRangeEnd w:id="16"/>
      <w:r w:rsidR="00CD2E36">
        <w:rPr>
          <w:rStyle w:val="Refdecomentario"/>
        </w:rPr>
        <w:commentReference w:id="16"/>
      </w:r>
      <w:commentRangeEnd w:id="17"/>
      <w:r w:rsidR="00D7441E">
        <w:rPr>
          <w:rStyle w:val="Refdecomentario"/>
        </w:rPr>
        <w:commentReference w:id="17"/>
      </w:r>
    </w:p>
    <w:p w14:paraId="32736CC8" w14:textId="77777777" w:rsidR="00673D40" w:rsidRDefault="00685EF5" w:rsidP="00685EF5">
      <w:pPr>
        <w:pStyle w:val="Ttulo2"/>
      </w:pPr>
      <w:r>
        <w:t>Objetivos</w:t>
      </w:r>
    </w:p>
    <w:p w14:paraId="1121031C" w14:textId="77777777" w:rsidR="00CE05F8" w:rsidRDefault="00392D74" w:rsidP="00CE05F8">
      <w:r>
        <w:t xml:space="preserve">El objetivo de este proyecto es </w:t>
      </w:r>
      <w:r w:rsidR="00B43A02">
        <w:t xml:space="preserve">el de diseñar e implementar </w:t>
      </w:r>
      <w:r w:rsidR="00B43A02" w:rsidRPr="00B43A02">
        <w:t>un servicio de acceso inalámbrico a dispositivos médicos mediante H2H</w:t>
      </w:r>
      <w:r w:rsidR="00B43A02">
        <w:t xml:space="preserve">. El sistema se encarga de proporcionar un método de acceso sencillo y seguro a dispositivos médicos </w:t>
      </w:r>
      <w:commentRangeStart w:id="18"/>
      <w:commentRangeStart w:id="19"/>
      <w:r w:rsidR="00B43A02">
        <w:t>implantables</w:t>
      </w:r>
      <w:commentRangeEnd w:id="18"/>
      <w:r w:rsidR="00CD2E36">
        <w:rPr>
          <w:rStyle w:val="Refdecomentario"/>
        </w:rPr>
        <w:commentReference w:id="18"/>
      </w:r>
      <w:commentRangeEnd w:id="19"/>
      <w:r w:rsidR="00E62180">
        <w:rPr>
          <w:rStyle w:val="Refdecomentario"/>
        </w:rPr>
        <w:commentReference w:id="19"/>
      </w:r>
      <w:r w:rsidR="00B43A02">
        <w:t>.</w:t>
      </w:r>
    </w:p>
    <w:p w14:paraId="3A810377" w14:textId="77777777" w:rsidR="00B43A02" w:rsidRDefault="00B43A02" w:rsidP="00CE05F8">
      <w:r>
        <w:t xml:space="preserve">Dentro de este objetivo principal, pueden distinguirse los siguientes </w:t>
      </w:r>
      <w:proofErr w:type="spellStart"/>
      <w:r>
        <w:t>subobjetivos</w:t>
      </w:r>
      <w:proofErr w:type="spellEnd"/>
      <w:r>
        <w:t>:</w:t>
      </w:r>
    </w:p>
    <w:p w14:paraId="026ED236" w14:textId="77777777" w:rsidR="00B43A02" w:rsidRDefault="00291DE8" w:rsidP="00B43A02">
      <w:pPr>
        <w:pStyle w:val="Prrafodelista"/>
        <w:numPr>
          <w:ilvl w:val="0"/>
          <w:numId w:val="5"/>
        </w:numPr>
      </w:pPr>
      <w:r>
        <w:lastRenderedPageBreak/>
        <w:t xml:space="preserve">Desarrollo de un </w:t>
      </w:r>
      <w:r w:rsidR="00D86350">
        <w:t>módulo</w:t>
      </w:r>
      <w:r w:rsidR="008F74AC">
        <w:t xml:space="preserve"> software</w:t>
      </w:r>
      <w:r>
        <w:t xml:space="preserve"> que se encargar</w:t>
      </w:r>
      <w:r w:rsidR="009E1033">
        <w:t>á</w:t>
      </w:r>
      <w:r>
        <w:t xml:space="preserve"> del tratamiento de la señal recogida por los electrodos y la </w:t>
      </w:r>
      <w:r w:rsidR="00D86350">
        <w:t>extracción</w:t>
      </w:r>
      <w:r>
        <w:t xml:space="preserve"> de la información necesaria para generar la clave.</w:t>
      </w:r>
    </w:p>
    <w:p w14:paraId="70831D42" w14:textId="77777777" w:rsidR="00291DE8" w:rsidRDefault="00291DE8" w:rsidP="00B43A02">
      <w:pPr>
        <w:pStyle w:val="Prrafodelista"/>
        <w:numPr>
          <w:ilvl w:val="0"/>
          <w:numId w:val="5"/>
        </w:numPr>
      </w:pPr>
      <w:r>
        <w:t xml:space="preserve">Desarrollo de un </w:t>
      </w:r>
      <w:r w:rsidR="00D86350">
        <w:t>módulo</w:t>
      </w:r>
      <w:r w:rsidR="008F74AC">
        <w:t xml:space="preserve"> software</w:t>
      </w:r>
      <w:r>
        <w:t xml:space="preserve"> </w:t>
      </w:r>
      <w:r w:rsidR="00D86350">
        <w:t>que controlar</w:t>
      </w:r>
      <w:r w:rsidR="009E1033">
        <w:t>á</w:t>
      </w:r>
      <w:r w:rsidR="00D86350">
        <w:t xml:space="preserve"> el acceso al dispositivo médico, bien validando la contraseña recibida o bien entrando en modo promiscuo en caso de que situación de riesgo para la salud.</w:t>
      </w:r>
    </w:p>
    <w:p w14:paraId="71065D4B" w14:textId="77777777" w:rsidR="00D86350" w:rsidRDefault="00D86350" w:rsidP="00B43A02">
      <w:pPr>
        <w:pStyle w:val="Prrafodelista"/>
        <w:numPr>
          <w:ilvl w:val="0"/>
          <w:numId w:val="5"/>
        </w:numPr>
      </w:pPr>
      <w:r>
        <w:t xml:space="preserve">Desarrollo de un </w:t>
      </w:r>
      <w:r w:rsidR="009E1033">
        <w:t>módulo</w:t>
      </w:r>
      <w:r>
        <w:t xml:space="preserve"> </w:t>
      </w:r>
      <w:r w:rsidR="008F74AC">
        <w:t xml:space="preserve">software </w:t>
      </w:r>
      <w:r>
        <w:t>que gestion</w:t>
      </w:r>
      <w:r w:rsidR="009E1033">
        <w:t>ará</w:t>
      </w:r>
      <w:r>
        <w:t xml:space="preserve"> la comunicación inalámbrica, tanto el proceso de descubrimiento de dispositivos como el de emparejamiento de los mismos</w:t>
      </w:r>
    </w:p>
    <w:p w14:paraId="1C3601CE" w14:textId="77777777" w:rsidR="00D86350" w:rsidRDefault="00D86350" w:rsidP="00B43A02">
      <w:pPr>
        <w:pStyle w:val="Prrafodelista"/>
        <w:numPr>
          <w:ilvl w:val="0"/>
          <w:numId w:val="5"/>
        </w:numPr>
      </w:pPr>
      <w:r>
        <w:t xml:space="preserve">Desarrollo de un </w:t>
      </w:r>
      <w:r w:rsidR="009E1033">
        <w:t>módulo</w:t>
      </w:r>
      <w:r w:rsidR="008F74AC" w:rsidRPr="008F74AC">
        <w:t xml:space="preserve"> </w:t>
      </w:r>
      <w:r w:rsidR="008F74AC">
        <w:t>software</w:t>
      </w:r>
      <w:r>
        <w:t xml:space="preserve"> de interfaz de usuario, lo cual permitirá al usuario comenzar el proceso de acceso de una manera sencilla e intuitiva, </w:t>
      </w:r>
      <w:r w:rsidR="009E1033">
        <w:t>así</w:t>
      </w:r>
      <w:r>
        <w:t xml:space="preserve"> como la presentación de otros datos de </w:t>
      </w:r>
      <w:commentRangeStart w:id="20"/>
      <w:commentRangeStart w:id="21"/>
      <w:r w:rsidR="009E1033">
        <w:t>interés</w:t>
      </w:r>
      <w:commentRangeEnd w:id="20"/>
      <w:r w:rsidR="00CD2E36">
        <w:rPr>
          <w:rStyle w:val="Refdecomentario"/>
        </w:rPr>
        <w:commentReference w:id="20"/>
      </w:r>
      <w:commentRangeEnd w:id="21"/>
      <w:r w:rsidR="00E62180">
        <w:rPr>
          <w:rStyle w:val="Refdecomentario"/>
        </w:rPr>
        <w:commentReference w:id="21"/>
      </w:r>
      <w:r w:rsidR="009E1033">
        <w:t>.</w:t>
      </w:r>
    </w:p>
    <w:p w14:paraId="5EF0038A" w14:textId="77777777" w:rsidR="00901BC0" w:rsidRPr="00901BC0" w:rsidRDefault="00901BC0" w:rsidP="00901BC0">
      <w:pPr>
        <w:rPr>
          <w:lang w:val="es-ES_tradnl"/>
        </w:rPr>
      </w:pPr>
      <w:r w:rsidRPr="00901BC0">
        <w:rPr>
          <w:lang w:val="es-ES_tradnl"/>
        </w:rPr>
        <w:t>El objetivo principal de ambos proyectos en conjunto es desarrollar e implementar un sistema electrónico portátil que permita acceder a la configuración y registros de un marcapasos simulado utilizando una política de acceso “touch-to-</w:t>
      </w:r>
      <w:proofErr w:type="spellStart"/>
      <w:r w:rsidRPr="00901BC0">
        <w:rPr>
          <w:lang w:val="es-ES_tradnl"/>
        </w:rPr>
        <w:t>access</w:t>
      </w:r>
      <w:proofErr w:type="spellEnd"/>
      <w:r w:rsidRPr="00901BC0">
        <w:rPr>
          <w:lang w:val="es-ES_tradnl"/>
        </w:rPr>
        <w:t xml:space="preserve">” a través de una conexión </w:t>
      </w:r>
      <w:commentRangeStart w:id="22"/>
      <w:commentRangeStart w:id="23"/>
      <w:r w:rsidRPr="00901BC0">
        <w:rPr>
          <w:lang w:val="es-ES_tradnl"/>
        </w:rPr>
        <w:t>inalámbrica</w:t>
      </w:r>
      <w:commentRangeEnd w:id="22"/>
      <w:r w:rsidR="00CD2E36">
        <w:rPr>
          <w:rStyle w:val="Refdecomentario"/>
        </w:rPr>
        <w:commentReference w:id="22"/>
      </w:r>
      <w:commentRangeEnd w:id="23"/>
      <w:r w:rsidR="00E62180">
        <w:rPr>
          <w:rStyle w:val="Refdecomentario"/>
        </w:rPr>
        <w:commentReference w:id="23"/>
      </w:r>
      <w:r w:rsidRPr="00901BC0">
        <w:rPr>
          <w:lang w:val="es-ES_tradnl"/>
        </w:rPr>
        <w:t>.</w:t>
      </w:r>
    </w:p>
    <w:p w14:paraId="38C4BED1" w14:textId="77777777" w:rsidR="008D2972" w:rsidRDefault="002600CD" w:rsidP="002600CD">
      <w:pPr>
        <w:pStyle w:val="Ttulo2"/>
      </w:pPr>
      <w:r w:rsidRPr="002600CD">
        <w:t>Planificación del desarrollo</w:t>
      </w:r>
    </w:p>
    <w:p w14:paraId="6ED9312A" w14:textId="77777777" w:rsidR="00901BC0" w:rsidRDefault="00901BC0" w:rsidP="00901BC0">
      <w:r>
        <w:t>El desarrollo del proyecto ha seguido las siguientes fases:</w:t>
      </w:r>
    </w:p>
    <w:p w14:paraId="1D3FFEE9" w14:textId="77777777" w:rsidR="00901BC0" w:rsidRDefault="002D5367" w:rsidP="002D5367">
      <w:pPr>
        <w:pStyle w:val="Prrafodelista"/>
        <w:numPr>
          <w:ilvl w:val="0"/>
          <w:numId w:val="16"/>
        </w:numPr>
      </w:pPr>
      <w:r>
        <w:t>Análisis</w:t>
      </w:r>
      <w:r w:rsidR="00901BC0">
        <w:t xml:space="preserve"> y definición del sistema, que incluye el estudio de </w:t>
      </w:r>
      <w:commentRangeStart w:id="24"/>
      <w:commentRangeStart w:id="25"/>
      <w:r w:rsidR="00901BC0">
        <w:t>las publicaciones</w:t>
      </w:r>
      <w:commentRangeEnd w:id="24"/>
      <w:r w:rsidR="00CD2E36">
        <w:rPr>
          <w:rStyle w:val="Refdecomentario"/>
        </w:rPr>
        <w:commentReference w:id="24"/>
      </w:r>
      <w:commentRangeEnd w:id="25"/>
      <w:r w:rsidR="001B71D6">
        <w:rPr>
          <w:rStyle w:val="Refdecomentario"/>
        </w:rPr>
        <w:commentReference w:id="25"/>
      </w:r>
      <w:r w:rsidR="00901BC0">
        <w:t xml:space="preserve"> en las que se basa este </w:t>
      </w:r>
      <w:r>
        <w:t>proyecto</w:t>
      </w:r>
      <w:r w:rsidR="00901BC0">
        <w:t xml:space="preserve"> y la plataforma hardware en la que se va a desarrollar con el objetivo de poder definir los requisitos que tiene que</w:t>
      </w:r>
      <w:r>
        <w:t xml:space="preserve"> cumplir la solución </w:t>
      </w:r>
      <w:r w:rsidR="008F74AC">
        <w:t>propuesta.</w:t>
      </w:r>
    </w:p>
    <w:p w14:paraId="3B2304CA" w14:textId="77777777" w:rsidR="002D5367" w:rsidRDefault="002D5367" w:rsidP="00901BC0">
      <w:pPr>
        <w:pStyle w:val="Prrafodelista"/>
        <w:numPr>
          <w:ilvl w:val="0"/>
          <w:numId w:val="16"/>
        </w:numPr>
      </w:pPr>
      <w:r>
        <w:t xml:space="preserve">Diseño de la solución propuesta, estableciendo para cada una de las partes los </w:t>
      </w:r>
      <w:proofErr w:type="spellStart"/>
      <w:r>
        <w:t>submodulos</w:t>
      </w:r>
      <w:proofErr w:type="spellEnd"/>
      <w:r>
        <w:t xml:space="preserve"> de los que estará formado y detallando las decisiones que se han tomado para conseguir que se cumplan los requisitos definidos antes</w:t>
      </w:r>
      <w:r w:rsidR="00901BC0">
        <w:t>.</w:t>
      </w:r>
    </w:p>
    <w:p w14:paraId="497B928C" w14:textId="77777777" w:rsidR="00F377DA" w:rsidRDefault="00F377DA" w:rsidP="007342C0">
      <w:pPr>
        <w:pStyle w:val="Prrafodelista"/>
        <w:numPr>
          <w:ilvl w:val="0"/>
          <w:numId w:val="16"/>
        </w:numPr>
      </w:pPr>
      <w:r>
        <w:t>Implementación</w:t>
      </w:r>
      <w:r w:rsidR="002D5367">
        <w:t xml:space="preserve"> del </w:t>
      </w:r>
      <w:r>
        <w:t>software del sistema, lo cual implica un análisis de las distintas estrategias</w:t>
      </w:r>
      <w:r w:rsidR="00C54F36">
        <w:t xml:space="preserve"> </w:t>
      </w:r>
      <w:r>
        <w:t>posibles para abordar el problema</w:t>
      </w:r>
      <w:r w:rsidR="00C54F36">
        <w:t>,</w:t>
      </w:r>
      <w:r>
        <w:t xml:space="preserve"> la decisión </w:t>
      </w:r>
      <w:r w:rsidR="00C54F36">
        <w:t xml:space="preserve">de cual seguir </w:t>
      </w:r>
      <w:r w:rsidR="008B7632">
        <w:t xml:space="preserve">y la programación de software necesario para dicha </w:t>
      </w:r>
      <w:r w:rsidR="008F74AC">
        <w:t>solución.</w:t>
      </w:r>
    </w:p>
    <w:p w14:paraId="24B1E48B" w14:textId="77777777" w:rsidR="00901BC0" w:rsidRDefault="008F74AC" w:rsidP="002D5367">
      <w:pPr>
        <w:pStyle w:val="Prrafodelista"/>
        <w:numPr>
          <w:ilvl w:val="0"/>
          <w:numId w:val="16"/>
        </w:numPr>
      </w:pPr>
      <w:r>
        <w:t>Realización</w:t>
      </w:r>
      <w:r w:rsidR="00901BC0">
        <w:t xml:space="preserve"> una serie de pruebas para comprobar el correcto funcionamiento de todos los módulos del sistema, tanto del hardware como del software desarrollado, y su conformidad con los requisitos planteados.</w:t>
      </w:r>
    </w:p>
    <w:p w14:paraId="5799809C" w14:textId="77777777" w:rsidR="008D2972" w:rsidRDefault="008F74AC" w:rsidP="008D2972">
      <w:pPr>
        <w:pStyle w:val="Prrafodelista"/>
        <w:numPr>
          <w:ilvl w:val="0"/>
          <w:numId w:val="16"/>
        </w:numPr>
      </w:pPr>
      <w:r>
        <w:t>Por último</w:t>
      </w:r>
      <w:r w:rsidR="00901BC0">
        <w:t xml:space="preserve">, se han extraído una serie de conclusiones sobre la solución final implementada y se sugieren varias líneas futuras a partir del trabajo </w:t>
      </w:r>
      <w:commentRangeStart w:id="26"/>
      <w:commentRangeStart w:id="27"/>
      <w:r w:rsidR="00901BC0">
        <w:t>realizado</w:t>
      </w:r>
      <w:commentRangeEnd w:id="26"/>
      <w:r w:rsidR="00CD2E36">
        <w:rPr>
          <w:rStyle w:val="Refdecomentario"/>
        </w:rPr>
        <w:commentReference w:id="26"/>
      </w:r>
      <w:commentRangeEnd w:id="27"/>
      <w:r w:rsidR="00801A2C">
        <w:rPr>
          <w:rStyle w:val="Refdecomentario"/>
        </w:rPr>
        <w:commentReference w:id="27"/>
      </w:r>
      <w:r w:rsidR="00901BC0">
        <w:t>.</w:t>
      </w:r>
    </w:p>
    <w:p w14:paraId="36E7D1E4" w14:textId="77777777" w:rsidR="008B7632" w:rsidRDefault="008B7632" w:rsidP="008B7632"/>
    <w:p w14:paraId="766BDCE9" w14:textId="77777777" w:rsidR="008B7632" w:rsidRDefault="008B7632" w:rsidP="008B7632"/>
    <w:p w14:paraId="2306C29E" w14:textId="77777777" w:rsidR="008B7632" w:rsidRDefault="008B7632" w:rsidP="008B7632"/>
    <w:p w14:paraId="5564F77F" w14:textId="77777777" w:rsidR="00BB4BA9" w:rsidRPr="00BB4BA9" w:rsidRDefault="00685EF5" w:rsidP="00BB4BA9">
      <w:pPr>
        <w:pStyle w:val="Ttulo1"/>
      </w:pPr>
      <w:r>
        <w:lastRenderedPageBreak/>
        <w:t>A</w:t>
      </w:r>
      <w:r w:rsidR="00D86350">
        <w:t>nálisis de requisitos</w:t>
      </w:r>
    </w:p>
    <w:p w14:paraId="1D77A3A6" w14:textId="77777777" w:rsidR="00BB4BA9" w:rsidRDefault="00685EF5" w:rsidP="00BB4BA9">
      <w:pPr>
        <w:pStyle w:val="Ttulo2"/>
      </w:pPr>
      <w:r>
        <w:t>Introducción</w:t>
      </w:r>
    </w:p>
    <w:p w14:paraId="11CDC8FC" w14:textId="77777777" w:rsidR="00D11431" w:rsidRDefault="009E1033" w:rsidP="005A69C1">
      <w:r>
        <w:t xml:space="preserve">En este </w:t>
      </w:r>
      <w:r w:rsidR="00A34EE3">
        <w:t>capítulo</w:t>
      </w:r>
      <w:r>
        <w:t xml:space="preserve"> se </w:t>
      </w:r>
      <w:r w:rsidR="00A34EE3">
        <w:t>analizarán</w:t>
      </w:r>
      <w:r>
        <w:t xml:space="preserve"> los requisitos que deben cumplir los distintos </w:t>
      </w:r>
      <w:r w:rsidR="00A34EE3">
        <w:t>módulos</w:t>
      </w:r>
      <w:r w:rsidR="00BA2192">
        <w:t xml:space="preserve"> software</w:t>
      </w:r>
      <w:r w:rsidR="000A4B1D">
        <w:t>.</w:t>
      </w:r>
      <w:r w:rsidR="0000161D">
        <w:t xml:space="preserve"> Este proyecto está basado en </w:t>
      </w:r>
      <w:r w:rsidR="005A69C1">
        <w:t>el contenido de la publicación [</w:t>
      </w:r>
      <w:commentRangeStart w:id="28"/>
      <w:commentRangeStart w:id="29"/>
      <w:r w:rsidR="005A69C1">
        <w:t>1</w:t>
      </w:r>
      <w:commentRangeEnd w:id="28"/>
      <w:r w:rsidR="000E0D5A">
        <w:rPr>
          <w:rStyle w:val="Refdecomentario"/>
        </w:rPr>
        <w:commentReference w:id="28"/>
      </w:r>
      <w:commentRangeEnd w:id="29"/>
      <w:r w:rsidR="00926E23">
        <w:rPr>
          <w:rStyle w:val="Refdecomentario"/>
        </w:rPr>
        <w:commentReference w:id="29"/>
      </w:r>
      <w:r w:rsidR="00D11431">
        <w:t>], por</w:t>
      </w:r>
      <w:r w:rsidR="005A69C1">
        <w:t xml:space="preserve"> lo que los requisitos han sido definidos acorde con lo necesario para implementar su </w:t>
      </w:r>
      <w:r w:rsidR="007E2842">
        <w:t>propuesta</w:t>
      </w:r>
      <w:r w:rsidR="005A69C1">
        <w:t>.</w:t>
      </w:r>
    </w:p>
    <w:p w14:paraId="1EA42F6F" w14:textId="77777777" w:rsidR="009D2718" w:rsidRPr="00BB4BA9" w:rsidRDefault="009D2718" w:rsidP="005A69C1">
      <w:r>
        <w:t xml:space="preserve">Adicionalmente, para la detección de la frecuencia cardiaca se ha </w:t>
      </w:r>
      <w:r w:rsidR="008F74AC">
        <w:t xml:space="preserve">desarrollado un </w:t>
      </w:r>
      <w:r>
        <w:t xml:space="preserve">algoritmo </w:t>
      </w:r>
      <w:r w:rsidR="008F74AC">
        <w:t xml:space="preserve">basado en el algoritmo </w:t>
      </w:r>
      <w:r>
        <w:t>“</w:t>
      </w:r>
      <w:proofErr w:type="spellStart"/>
      <w:r>
        <w:t>The</w:t>
      </w:r>
      <w:proofErr w:type="spellEnd"/>
      <w:r>
        <w:t xml:space="preserve"> Hamilton and </w:t>
      </w:r>
      <w:proofErr w:type="spellStart"/>
      <w:r>
        <w:t>Tompkins</w:t>
      </w:r>
      <w:proofErr w:type="spellEnd"/>
      <w:r>
        <w:t xml:space="preserve"> QRS detector” detallado en [</w:t>
      </w:r>
      <w:commentRangeStart w:id="30"/>
      <w:commentRangeStart w:id="31"/>
      <w:r>
        <w:t>2</w:t>
      </w:r>
      <w:commentRangeEnd w:id="30"/>
      <w:r w:rsidR="000E0D5A">
        <w:rPr>
          <w:rStyle w:val="Refdecomentario"/>
        </w:rPr>
        <w:commentReference w:id="30"/>
      </w:r>
      <w:commentRangeEnd w:id="31"/>
      <w:r w:rsidR="00926E23">
        <w:rPr>
          <w:rStyle w:val="Refdecomentario"/>
        </w:rPr>
        <w:commentReference w:id="31"/>
      </w:r>
      <w:r>
        <w:t xml:space="preserve">], por lo que los requisitos de la parte de </w:t>
      </w:r>
      <w:r w:rsidR="00862A66">
        <w:t>tratamiento</w:t>
      </w:r>
      <w:r>
        <w:t xml:space="preserve"> digital de señal han sido definidos teniendo también en cuenta las restricciones necesarias para este algoritmo. </w:t>
      </w:r>
    </w:p>
    <w:p w14:paraId="1BBC7E88" w14:textId="77777777" w:rsidR="00BB4BA9" w:rsidRPr="00BB4BA9" w:rsidRDefault="008F74AC" w:rsidP="00BB4BA9">
      <w:pPr>
        <w:pStyle w:val="Ttulo2"/>
      </w:pPr>
      <w:r>
        <w:t xml:space="preserve"> </w:t>
      </w:r>
      <w:commentRangeStart w:id="32"/>
      <w:commentRangeStart w:id="33"/>
      <w:r w:rsidR="00685EF5">
        <w:t>Servicio</w:t>
      </w:r>
      <w:commentRangeEnd w:id="32"/>
      <w:r w:rsidR="000E0D5A">
        <w:rPr>
          <w:rStyle w:val="Refdecomentario"/>
          <w:rFonts w:asciiTheme="minorHAnsi" w:eastAsiaTheme="minorHAnsi" w:hAnsiTheme="minorHAnsi" w:cstheme="minorBidi"/>
          <w:b w:val="0"/>
          <w:color w:val="auto"/>
        </w:rPr>
        <w:commentReference w:id="32"/>
      </w:r>
      <w:commentRangeEnd w:id="33"/>
      <w:r w:rsidR="00CF4BF3">
        <w:rPr>
          <w:rStyle w:val="Refdecomentario"/>
          <w:rFonts w:asciiTheme="minorHAnsi" w:eastAsiaTheme="minorHAnsi" w:hAnsiTheme="minorHAnsi" w:cstheme="minorBidi"/>
          <w:b w:val="0"/>
          <w:color w:val="auto"/>
        </w:rPr>
        <w:commentReference w:id="33"/>
      </w:r>
    </w:p>
    <w:p w14:paraId="294EECA4" w14:textId="77777777" w:rsidR="00685EF5" w:rsidRDefault="00685EF5" w:rsidP="00685EF5">
      <w:pPr>
        <w:pStyle w:val="Ttulo3"/>
      </w:pPr>
      <w:r w:rsidRPr="00685EF5">
        <w:t>Tratamiento de la señal cardiaca</w:t>
      </w:r>
    </w:p>
    <w:p w14:paraId="53D9231F" w14:textId="77777777" w:rsidR="00354D00" w:rsidRDefault="000A4B1D" w:rsidP="00BB4BA9">
      <w:r>
        <w:t xml:space="preserve">Este módulo deberá acondicionar la señal adquirida con el objetivo de extraer la información de la manera </w:t>
      </w:r>
      <w:r w:rsidR="0066590C">
        <w:t>más</w:t>
      </w:r>
      <w:r>
        <w:t xml:space="preserve"> precisa posible. Dado que el sistema hardware no cuenta con un </w:t>
      </w:r>
      <w:r w:rsidR="0066590C">
        <w:t>módulo</w:t>
      </w:r>
      <w:r>
        <w:t xml:space="preserve"> esp</w:t>
      </w:r>
      <w:r w:rsidR="0066590C">
        <w:t xml:space="preserve">ecifico de tratamiento de señal, el diseño de esta parte deberá tener especial cuidado con el tiempo de </w:t>
      </w:r>
      <w:r w:rsidR="00354D00">
        <w:t>ejecución, con lo que habrá que llegar a un compromiso entr</w:t>
      </w:r>
      <w:r w:rsidR="007E2842">
        <w:t xml:space="preserve">e la exactitud y la </w:t>
      </w:r>
      <w:commentRangeStart w:id="34"/>
      <w:commentRangeStart w:id="35"/>
      <w:r w:rsidR="007E2842">
        <w:t>duración</w:t>
      </w:r>
      <w:commentRangeEnd w:id="34"/>
      <w:r w:rsidR="000E0D5A">
        <w:rPr>
          <w:rStyle w:val="Refdecomentario"/>
        </w:rPr>
        <w:commentReference w:id="34"/>
      </w:r>
      <w:commentRangeEnd w:id="35"/>
      <w:r w:rsidR="000F799C">
        <w:rPr>
          <w:rStyle w:val="Refdecomentario"/>
        </w:rPr>
        <w:commentReference w:id="35"/>
      </w:r>
      <w:r w:rsidR="00354D00">
        <w:t>.</w:t>
      </w:r>
    </w:p>
    <w:p w14:paraId="4C254A68" w14:textId="77777777" w:rsidR="00BB4BA9" w:rsidRDefault="00354D00" w:rsidP="00354D00">
      <w:pPr>
        <w:pStyle w:val="Ttulo4"/>
      </w:pPr>
      <w:r>
        <w:t>Requisitos de resolución y fase de los filtros</w:t>
      </w:r>
      <w:r>
        <w:tab/>
      </w:r>
    </w:p>
    <w:p w14:paraId="4DA45212" w14:textId="77777777" w:rsidR="00354D00" w:rsidRDefault="00513E5F" w:rsidP="00354D00">
      <w:r>
        <w:t xml:space="preserve">El filtrado digital de este sistema </w:t>
      </w:r>
      <w:r w:rsidR="00C40D26">
        <w:t xml:space="preserve">se encargará de eliminar la máxima cantidad de ruido proveniente de la adquisición de la señal cardiaca conservando las componentes que contienen la información fundamental para el sistema. </w:t>
      </w:r>
      <w:r w:rsidR="00F2483D">
        <w:t>Añadiendo esto último</w:t>
      </w:r>
      <w:r w:rsidR="00C40D26">
        <w:t>, los requisitos pueden resumir en:</w:t>
      </w:r>
    </w:p>
    <w:p w14:paraId="33ED51A9" w14:textId="77777777" w:rsidR="00C40D26" w:rsidRDefault="00F2483D" w:rsidP="00C40D26">
      <w:pPr>
        <w:pStyle w:val="Prrafodelista"/>
        <w:numPr>
          <w:ilvl w:val="0"/>
          <w:numId w:val="6"/>
        </w:numPr>
      </w:pPr>
      <w:r>
        <w:t xml:space="preserve">Los filtros elegidos deben ser del menor orden posible para que el tiempo de cálculo sea </w:t>
      </w:r>
      <w:commentRangeStart w:id="36"/>
      <w:commentRangeStart w:id="37"/>
      <w:r>
        <w:t>limitado</w:t>
      </w:r>
      <w:commentRangeEnd w:id="36"/>
      <w:r w:rsidR="000E0D5A">
        <w:rPr>
          <w:rStyle w:val="Refdecomentario"/>
        </w:rPr>
        <w:commentReference w:id="36"/>
      </w:r>
      <w:commentRangeEnd w:id="37"/>
      <w:r w:rsidR="00304308">
        <w:rPr>
          <w:rStyle w:val="Refdecomentario"/>
        </w:rPr>
        <w:commentReference w:id="37"/>
      </w:r>
      <w:r>
        <w:t>.</w:t>
      </w:r>
    </w:p>
    <w:p w14:paraId="3262810F" w14:textId="77777777" w:rsidR="00F2483D" w:rsidRDefault="00F2483D" w:rsidP="00C40D26">
      <w:pPr>
        <w:pStyle w:val="Prrafodelista"/>
        <w:numPr>
          <w:ilvl w:val="0"/>
          <w:numId w:val="6"/>
        </w:numPr>
      </w:pPr>
      <w:r>
        <w:t>La fase de dichos filtros deberá ser lo más lineal posible, ya que un retardo de grupo no constante puede distorsionar el cálculo de la frecuencia cardiaca.</w:t>
      </w:r>
    </w:p>
    <w:p w14:paraId="07FDECED" w14:textId="77777777" w:rsidR="00F2483D" w:rsidRPr="00354D00" w:rsidRDefault="00F2483D" w:rsidP="00C40D26">
      <w:pPr>
        <w:pStyle w:val="Prrafodelista"/>
        <w:numPr>
          <w:ilvl w:val="0"/>
          <w:numId w:val="6"/>
        </w:numPr>
      </w:pPr>
      <w:r>
        <w:t>Su respuesta debe estable, insensible a la cuantización de los coeficientes y con un rizado mínimo en la banda de interés.</w:t>
      </w:r>
    </w:p>
    <w:p w14:paraId="3376F6B9" w14:textId="77777777" w:rsidR="00BB4BA9" w:rsidRDefault="00685EF5" w:rsidP="00BB4BA9">
      <w:pPr>
        <w:pStyle w:val="Ttulo4"/>
      </w:pPr>
      <w:r>
        <w:t xml:space="preserve">Algoritmos de </w:t>
      </w:r>
      <w:r w:rsidR="002C288F">
        <w:t>detección</w:t>
      </w:r>
      <w:r>
        <w:t xml:space="preserve"> de ritmo cardiaco</w:t>
      </w:r>
    </w:p>
    <w:p w14:paraId="75E3DAA4" w14:textId="77777777" w:rsidR="00685EF5" w:rsidRPr="0094269B" w:rsidRDefault="00513E5F" w:rsidP="00513E5F">
      <w:pPr>
        <w:pStyle w:val="Ttulo5"/>
        <w:numPr>
          <w:ilvl w:val="0"/>
          <w:numId w:val="0"/>
        </w:numPr>
      </w:pPr>
      <w:r>
        <w:rPr>
          <w:rFonts w:asciiTheme="minorHAnsi" w:eastAsiaTheme="minorHAnsi" w:hAnsiTheme="minorHAnsi" w:cstheme="minorBidi"/>
          <w:color w:val="auto"/>
          <w:sz w:val="24"/>
        </w:rPr>
        <w:t xml:space="preserve">El algoritmo utilizado para este sistema deberá ser capaz de extraer la información pulso a </w:t>
      </w:r>
      <w:r w:rsidR="0094269B">
        <w:rPr>
          <w:rFonts w:asciiTheme="minorHAnsi" w:eastAsiaTheme="minorHAnsi" w:hAnsiTheme="minorHAnsi" w:cstheme="minorBidi"/>
          <w:color w:val="auto"/>
          <w:sz w:val="24"/>
        </w:rPr>
        <w:t>pulso</w:t>
      </w:r>
      <w:r w:rsidR="005A69C1">
        <w:rPr>
          <w:rFonts w:asciiTheme="minorHAnsi" w:eastAsiaTheme="minorHAnsi" w:hAnsiTheme="minorHAnsi" w:cstheme="minorBidi"/>
          <w:color w:val="auto"/>
          <w:sz w:val="24"/>
        </w:rPr>
        <w:t xml:space="preserve"> ya que en la generación de la contraseña se toma la distancia entre los máximos de la onda R del </w:t>
      </w:r>
      <w:commentRangeStart w:id="38"/>
      <w:commentRangeStart w:id="39"/>
      <w:r w:rsidR="005A69C1">
        <w:rPr>
          <w:rFonts w:asciiTheme="minorHAnsi" w:eastAsiaTheme="minorHAnsi" w:hAnsiTheme="minorHAnsi" w:cstheme="minorBidi"/>
          <w:color w:val="auto"/>
          <w:sz w:val="24"/>
        </w:rPr>
        <w:t>ECG</w:t>
      </w:r>
      <w:commentRangeEnd w:id="38"/>
      <w:r w:rsidR="000E0D5A">
        <w:rPr>
          <w:rStyle w:val="Refdecomentario"/>
          <w:rFonts w:asciiTheme="minorHAnsi" w:eastAsiaTheme="minorHAnsi" w:hAnsiTheme="minorHAnsi" w:cstheme="minorBidi"/>
          <w:color w:val="auto"/>
        </w:rPr>
        <w:commentReference w:id="38"/>
      </w:r>
      <w:commentRangeEnd w:id="39"/>
      <w:r w:rsidR="00304308">
        <w:rPr>
          <w:rStyle w:val="Refdecomentario"/>
          <w:rFonts w:asciiTheme="minorHAnsi" w:eastAsiaTheme="minorHAnsi" w:hAnsiTheme="minorHAnsi" w:cstheme="minorBidi"/>
          <w:color w:val="auto"/>
        </w:rPr>
        <w:commentReference w:id="39"/>
      </w:r>
      <w:r w:rsidR="0094269B">
        <w:rPr>
          <w:rFonts w:asciiTheme="minorHAnsi" w:eastAsiaTheme="minorHAnsi" w:hAnsiTheme="minorHAnsi" w:cstheme="minorBidi"/>
          <w:color w:val="auto"/>
          <w:sz w:val="24"/>
        </w:rPr>
        <w:t>.</w:t>
      </w:r>
      <w:r w:rsidR="001A6290">
        <w:rPr>
          <w:rFonts w:asciiTheme="minorHAnsi" w:eastAsiaTheme="minorHAnsi" w:hAnsiTheme="minorHAnsi" w:cstheme="minorBidi"/>
          <w:color w:val="auto"/>
          <w:sz w:val="24"/>
        </w:rPr>
        <w:t xml:space="preserve"> Adicionalmente, con el objetivo de no acaparar los recursos del microprocesador, se </w:t>
      </w:r>
      <w:r w:rsidR="00BE5238">
        <w:rPr>
          <w:rFonts w:asciiTheme="minorHAnsi" w:eastAsiaTheme="minorHAnsi" w:hAnsiTheme="minorHAnsi" w:cstheme="minorBidi"/>
          <w:color w:val="auto"/>
          <w:sz w:val="24"/>
        </w:rPr>
        <w:t>evitará</w:t>
      </w:r>
      <w:r w:rsidR="001A6290">
        <w:rPr>
          <w:rFonts w:asciiTheme="minorHAnsi" w:eastAsiaTheme="minorHAnsi" w:hAnsiTheme="minorHAnsi" w:cstheme="minorBidi"/>
          <w:color w:val="auto"/>
          <w:sz w:val="24"/>
        </w:rPr>
        <w:t xml:space="preserve"> el uso de algoritmos que almacenen gran cantidad de muestras.</w:t>
      </w:r>
    </w:p>
    <w:p w14:paraId="4147B1B3" w14:textId="77777777" w:rsidR="00BB4BA9" w:rsidRPr="0094269B" w:rsidRDefault="00BB4BA9" w:rsidP="00BB4BA9"/>
    <w:p w14:paraId="7678FE0F" w14:textId="77777777" w:rsidR="00BB4BA9" w:rsidRDefault="00685EF5" w:rsidP="00BB4BA9">
      <w:pPr>
        <w:pStyle w:val="Ttulo3"/>
      </w:pPr>
      <w:r>
        <w:lastRenderedPageBreak/>
        <w:t>Algoritmo de autenticación</w:t>
      </w:r>
    </w:p>
    <w:p w14:paraId="1AB78415" w14:textId="77777777" w:rsidR="000E3DC1" w:rsidRDefault="0094269B" w:rsidP="00685EF5">
      <w:r>
        <w:t xml:space="preserve">Este módulo será el encargado de llevar a cabo la función principal del sistema. </w:t>
      </w:r>
      <w:r w:rsidR="00A11973">
        <w:t xml:space="preserve">El modulo debe </w:t>
      </w:r>
      <w:r w:rsidR="006D016C">
        <w:t xml:space="preserve">por un lado generar la </w:t>
      </w:r>
      <w:r w:rsidR="000E3DC1">
        <w:t>clave de autentificación</w:t>
      </w:r>
      <w:r w:rsidR="006D016C">
        <w:t xml:space="preserve"> </w:t>
      </w:r>
      <w:r w:rsidR="000E3DC1">
        <w:t>y por el otro, gestionar todo el proceso de validación especificado en [</w:t>
      </w:r>
      <w:commentRangeStart w:id="40"/>
      <w:commentRangeStart w:id="41"/>
      <w:r w:rsidR="000E3DC1">
        <w:t>1</w:t>
      </w:r>
      <w:commentRangeEnd w:id="40"/>
      <w:r w:rsidR="00AF3875">
        <w:rPr>
          <w:rStyle w:val="Refdecomentario"/>
        </w:rPr>
        <w:commentReference w:id="40"/>
      </w:r>
      <w:commentRangeEnd w:id="41"/>
      <w:r w:rsidR="00EC5C15">
        <w:rPr>
          <w:rStyle w:val="Refdecomentario"/>
        </w:rPr>
        <w:commentReference w:id="41"/>
      </w:r>
      <w:r w:rsidR="000E3DC1">
        <w:t>].</w:t>
      </w:r>
    </w:p>
    <w:p w14:paraId="0D52CC35" w14:textId="77777777" w:rsidR="00685EF5" w:rsidRDefault="00685EF5" w:rsidP="00BB4BA9">
      <w:pPr>
        <w:pStyle w:val="Ttulo3"/>
      </w:pPr>
      <w:r>
        <w:t>Comunicación inalámbrica</w:t>
      </w:r>
    </w:p>
    <w:p w14:paraId="3C70D808" w14:textId="77777777" w:rsidR="00685EF5" w:rsidRDefault="00DB4A4D" w:rsidP="00685EF5">
      <w:r>
        <w:t xml:space="preserve">La tecnología </w:t>
      </w:r>
      <w:ins w:id="42" w:author="araujo" w:date="2016-09-01T11:22:00Z">
        <w:r w:rsidR="00AF3875">
          <w:t xml:space="preserve">de comunicación por </w:t>
        </w:r>
      </w:ins>
      <w:r>
        <w:t>radio utilizada vendrá impuesta por el hardware proporcionado, y la tarea será proveer de una pila d</w:t>
      </w:r>
      <w:r w:rsidR="005776EA">
        <w:t>e protocolos capaz de gestionar</w:t>
      </w:r>
      <w:r w:rsidR="0056717E">
        <w:t>lo</w:t>
      </w:r>
      <w:r w:rsidR="005776EA">
        <w:t>. Dicha pila deberá proporcionar</w:t>
      </w:r>
      <w:r w:rsidR="00213A6E">
        <w:t xml:space="preserve"> además de los servicios básicos para poder establecer la </w:t>
      </w:r>
      <w:commentRangeStart w:id="43"/>
      <w:r w:rsidR="00213A6E">
        <w:t>comunicación</w:t>
      </w:r>
      <w:commentRangeEnd w:id="43"/>
      <w:r w:rsidR="00AF3875">
        <w:rPr>
          <w:rStyle w:val="Refdecomentario"/>
        </w:rPr>
        <w:commentReference w:id="43"/>
      </w:r>
      <w:r w:rsidR="00213A6E">
        <w:t>, algún método para la autentificación de dicha comunicación para evitar ataques del tipo “</w:t>
      </w:r>
      <w:proofErr w:type="spellStart"/>
      <w:r w:rsidR="00213A6E">
        <w:t>man</w:t>
      </w:r>
      <w:proofErr w:type="spellEnd"/>
      <w:r w:rsidR="00213A6E">
        <w:t xml:space="preserve"> in </w:t>
      </w:r>
      <w:proofErr w:type="spellStart"/>
      <w:r w:rsidR="0070032E">
        <w:t>the</w:t>
      </w:r>
      <w:proofErr w:type="spellEnd"/>
      <w:r w:rsidR="00213A6E">
        <w:t xml:space="preserve"> </w:t>
      </w:r>
      <w:proofErr w:type="spellStart"/>
      <w:r w:rsidR="00213A6E">
        <w:t>mid</w:t>
      </w:r>
      <w:r w:rsidR="0070032E">
        <w:t>d</w:t>
      </w:r>
      <w:r w:rsidR="00213A6E">
        <w:t>le</w:t>
      </w:r>
      <w:proofErr w:type="spellEnd"/>
      <w:r w:rsidR="00213A6E">
        <w:t xml:space="preserve">”. </w:t>
      </w:r>
    </w:p>
    <w:p w14:paraId="501C8F62" w14:textId="77777777" w:rsidR="00685EF5" w:rsidRDefault="00685EF5" w:rsidP="006F2032">
      <w:pPr>
        <w:pStyle w:val="Ttulo3"/>
      </w:pPr>
      <w:r>
        <w:t>Interfaz de usuario</w:t>
      </w:r>
    </w:p>
    <w:p w14:paraId="72B592B1" w14:textId="77777777" w:rsidR="00282D25" w:rsidRDefault="00282D25" w:rsidP="00282D25">
      <w:r>
        <w:t xml:space="preserve">La interfaz de usuario debe gestionar todo lo relacionado con la interacción usuario-dispositivo y con la presentación </w:t>
      </w:r>
      <w:r w:rsidR="003303AF">
        <w:t xml:space="preserve">de información útil. Esto requisitos pueden resumirse en lo </w:t>
      </w:r>
      <w:commentRangeStart w:id="44"/>
      <w:commentRangeStart w:id="45"/>
      <w:r w:rsidR="003303AF">
        <w:t>siguiente</w:t>
      </w:r>
      <w:commentRangeEnd w:id="44"/>
      <w:r w:rsidR="00AF3875">
        <w:rPr>
          <w:rStyle w:val="Refdecomentario"/>
        </w:rPr>
        <w:commentReference w:id="44"/>
      </w:r>
      <w:commentRangeEnd w:id="45"/>
      <w:r w:rsidR="004211F8">
        <w:rPr>
          <w:rStyle w:val="Refdecomentario"/>
        </w:rPr>
        <w:commentReference w:id="45"/>
      </w:r>
      <w:r w:rsidR="003303AF">
        <w:t>:</w:t>
      </w:r>
    </w:p>
    <w:p w14:paraId="3AC98650" w14:textId="77777777" w:rsidR="003303AF" w:rsidRDefault="003303AF" w:rsidP="003303AF">
      <w:pPr>
        <w:pStyle w:val="Prrafodelista"/>
        <w:numPr>
          <w:ilvl w:val="0"/>
          <w:numId w:val="7"/>
        </w:numPr>
      </w:pPr>
      <w:r>
        <w:t xml:space="preserve">Controles básicos del sistema electrónico, que permitirán el inicio de </w:t>
      </w:r>
      <w:r w:rsidR="0056717E">
        <w:t>adquisición</w:t>
      </w:r>
      <w:r>
        <w:t xml:space="preserve"> de datos, </w:t>
      </w:r>
      <w:r w:rsidR="00E653F6">
        <w:t>apagado por software</w:t>
      </w:r>
      <w:r>
        <w:t>, etc.</w:t>
      </w:r>
    </w:p>
    <w:p w14:paraId="60328832" w14:textId="77777777" w:rsidR="003303AF" w:rsidRPr="003303AF" w:rsidRDefault="003303AF" w:rsidP="003303AF">
      <w:pPr>
        <w:pStyle w:val="Prrafodelista"/>
        <w:numPr>
          <w:ilvl w:val="0"/>
          <w:numId w:val="7"/>
        </w:numPr>
      </w:pPr>
      <w:r w:rsidRPr="003303AF">
        <w:t>Visualización del ECG</w:t>
      </w:r>
    </w:p>
    <w:p w14:paraId="0D9FDDE7" w14:textId="77777777" w:rsidR="00E653F6" w:rsidRPr="00E653F6" w:rsidRDefault="00E653F6" w:rsidP="00E653F6">
      <w:pPr>
        <w:pStyle w:val="Prrafodelista"/>
        <w:numPr>
          <w:ilvl w:val="0"/>
          <w:numId w:val="7"/>
        </w:numPr>
      </w:pPr>
      <w:r w:rsidRPr="00E653F6">
        <w:t>Conexión con el marcapasos</w:t>
      </w:r>
    </w:p>
    <w:p w14:paraId="4910A46F" w14:textId="77777777" w:rsidR="006F2032" w:rsidRDefault="00E653F6" w:rsidP="006F2032">
      <w:pPr>
        <w:pStyle w:val="Prrafodelista"/>
        <w:numPr>
          <w:ilvl w:val="0"/>
          <w:numId w:val="7"/>
        </w:numPr>
      </w:pPr>
      <w:r>
        <w:t>Manipulación de los parámetros del marcapasos</w:t>
      </w:r>
    </w:p>
    <w:p w14:paraId="1E811509" w14:textId="77777777" w:rsidR="00D11431" w:rsidRDefault="00D11431" w:rsidP="00D11431"/>
    <w:p w14:paraId="5910C486" w14:textId="77777777" w:rsidR="00D11431" w:rsidRDefault="00D11431" w:rsidP="00D11431"/>
    <w:p w14:paraId="735022BE" w14:textId="77777777" w:rsidR="00D11431" w:rsidRDefault="00D11431" w:rsidP="00D11431"/>
    <w:p w14:paraId="6451B999" w14:textId="77777777" w:rsidR="00D11431" w:rsidRDefault="00D11431" w:rsidP="00D11431"/>
    <w:p w14:paraId="2E4A160C" w14:textId="77777777" w:rsidR="00D11431" w:rsidRDefault="00D11431" w:rsidP="00D11431"/>
    <w:p w14:paraId="6B3CA0AD" w14:textId="77777777" w:rsidR="00D11431" w:rsidRDefault="00D11431" w:rsidP="00D11431"/>
    <w:p w14:paraId="0FECF048" w14:textId="77777777" w:rsidR="000E3DC1" w:rsidRDefault="000E3DC1" w:rsidP="00D11431"/>
    <w:p w14:paraId="0FCAAF22" w14:textId="77777777" w:rsidR="000E3DC1" w:rsidRDefault="000E3DC1" w:rsidP="00D11431"/>
    <w:p w14:paraId="6DAD6EEF" w14:textId="77777777" w:rsidR="000E3DC1" w:rsidRDefault="000E3DC1" w:rsidP="00D11431"/>
    <w:p w14:paraId="3185C0E2" w14:textId="77777777" w:rsidR="00D11431" w:rsidRDefault="00D11431" w:rsidP="00D11431"/>
    <w:p w14:paraId="734573E4" w14:textId="77777777" w:rsidR="00D11431" w:rsidRDefault="00D11431" w:rsidP="00D11431"/>
    <w:p w14:paraId="4A7BF135" w14:textId="77777777" w:rsidR="00D11431" w:rsidRDefault="00D11431" w:rsidP="00D11431"/>
    <w:p w14:paraId="0FE15001" w14:textId="77777777" w:rsidR="00685EF5" w:rsidRDefault="00685EF5" w:rsidP="002C288F">
      <w:pPr>
        <w:pStyle w:val="Ttulo1"/>
      </w:pPr>
      <w:r>
        <w:lastRenderedPageBreak/>
        <w:t>Diseño del sistema</w:t>
      </w:r>
    </w:p>
    <w:p w14:paraId="51C6F05B" w14:textId="77777777" w:rsidR="005A2740" w:rsidRDefault="0094269B" w:rsidP="0094269B">
      <w:r>
        <w:t xml:space="preserve">En esta sección se detalla el diseño </w:t>
      </w:r>
      <w:r w:rsidR="002A34B8">
        <w:t xml:space="preserve">del software del sistema. En primer lugar, comenzamos con un análisis de la plataforma hardware proporcionada, poniendo especial atención en el alcance de la capa de abstracción hardware, para poder determinar la flexibilidad de la que disponemos a la hora de modificar algún parámetro de un módulo hardware. Tras esto, daremos una vista general de los bloques que componen el sistema y como se relacionan con los distintos módulos hardware previamente analizados. Por último, </w:t>
      </w:r>
      <w:r w:rsidR="005A2740">
        <w:t xml:space="preserve">detallaremos la funcionalidad individual de cada módulo y las decisiones que se han tomado para el </w:t>
      </w:r>
      <w:commentRangeStart w:id="47"/>
      <w:r w:rsidR="005A2740">
        <w:t>diseño</w:t>
      </w:r>
      <w:commentRangeEnd w:id="47"/>
      <w:r w:rsidR="000D1C0D">
        <w:rPr>
          <w:rStyle w:val="Refdecomentario"/>
        </w:rPr>
        <w:commentReference w:id="47"/>
      </w:r>
      <w:r w:rsidR="005A2740">
        <w:t>.</w:t>
      </w:r>
    </w:p>
    <w:p w14:paraId="57FFC386" w14:textId="77777777" w:rsidR="0094269B" w:rsidRDefault="00BB6780" w:rsidP="005A2740">
      <w:pPr>
        <w:pStyle w:val="Ttulo2"/>
      </w:pPr>
      <w:r>
        <w:t>Análisis</w:t>
      </w:r>
      <w:r w:rsidR="005A2740">
        <w:t xml:space="preserve"> de la plataforma hardware </w:t>
      </w:r>
    </w:p>
    <w:p w14:paraId="09FCDE2C" w14:textId="77777777" w:rsidR="00D11431" w:rsidRDefault="00D11431" w:rsidP="00D11431">
      <w:r>
        <w:t>El primer paso para el diseño del sistema es el determinar los elementos hardware de los que disponemos y poner especial cuidado en aquellos aspectos que nos impongan algún tipo de restricción, ya sea en funcionalidad, resolución o temporización</w:t>
      </w:r>
      <w:r w:rsidR="009447D4">
        <w:t>.</w:t>
      </w:r>
      <w:r w:rsidR="001A5729">
        <w:t xml:space="preserve"> </w:t>
      </w:r>
      <w:del w:id="48" w:author="araujo" w:date="2016-09-01T11:29:00Z">
        <w:r w:rsidR="001A5729" w:rsidDel="000D1C0D">
          <w:delText xml:space="preserve"> </w:delText>
        </w:r>
      </w:del>
      <w:r w:rsidR="00810D72">
        <w:t xml:space="preserve">Dado que también se ofrece una capa de abstracción hardware, en el análisis obviaremos los detalles de control y configuración que cubre dicha capa de abstracción hardware y al final haremos un breve análisis de dicha capa de </w:t>
      </w:r>
      <w:r w:rsidR="00D916CE">
        <w:t>abstracción</w:t>
      </w:r>
      <w:r w:rsidR="001A5729">
        <w:t>.</w:t>
      </w:r>
    </w:p>
    <w:p w14:paraId="44E40671" w14:textId="77777777" w:rsidR="005C16EA" w:rsidRPr="005C16EA" w:rsidRDefault="007B5B48" w:rsidP="005C16EA">
      <w:pPr>
        <w:pStyle w:val="Ttulo3"/>
      </w:pPr>
      <w:r>
        <w:t xml:space="preserve">Hardware del primer </w:t>
      </w:r>
      <w:commentRangeStart w:id="49"/>
      <w:r>
        <w:t>prototipo</w:t>
      </w:r>
      <w:commentRangeEnd w:id="49"/>
      <w:r w:rsidR="000D1C0D">
        <w:rPr>
          <w:rStyle w:val="Refdecomentario"/>
          <w:rFonts w:asciiTheme="minorHAnsi" w:eastAsiaTheme="minorHAnsi" w:hAnsiTheme="minorHAnsi" w:cstheme="minorBidi"/>
          <w:color w:val="auto"/>
        </w:rPr>
        <w:commentReference w:id="49"/>
      </w:r>
    </w:p>
    <w:p w14:paraId="7AD7E953" w14:textId="77777777" w:rsidR="003557B4" w:rsidRDefault="007B5B48" w:rsidP="003557B4">
      <w:pPr>
        <w:pStyle w:val="Ttulo4"/>
      </w:pPr>
      <w:r>
        <w:t>Microcontrolador</w:t>
      </w:r>
    </w:p>
    <w:p w14:paraId="481F11E8" w14:textId="77777777" w:rsidR="003557B4" w:rsidRDefault="007B5B48" w:rsidP="003A3736">
      <w:r>
        <w:t xml:space="preserve">La plataforma cuenta con un </w:t>
      </w:r>
      <w:r w:rsidR="00810D72" w:rsidRPr="00810D72">
        <w:t>MSP430FR5972</w:t>
      </w:r>
      <w:r w:rsidR="00810D72">
        <w:t xml:space="preserve"> </w:t>
      </w:r>
      <w:r w:rsidR="00C721C2">
        <w:t xml:space="preserve">con frecuencia máxima de trabajo de </w:t>
      </w:r>
      <w:r w:rsidR="00810D72">
        <w:t xml:space="preserve">16MHz </w:t>
      </w:r>
      <w:r w:rsidR="00C721C2">
        <w:t>y</w:t>
      </w:r>
      <w:r w:rsidR="0039369C">
        <w:t xml:space="preserve"> una capacidad de memoria de 64Kb de FRAM para código y 2Kb de </w:t>
      </w:r>
      <w:r w:rsidR="004B5311">
        <w:t>RAM</w:t>
      </w:r>
      <w:r w:rsidR="0039369C">
        <w:t>, y es utilizado para</w:t>
      </w:r>
      <w:r>
        <w:t xml:space="preserve"> las funciones de control, calculo y comunicación con otros elementos hardware. Dicho microcontrolador cuenta con</w:t>
      </w:r>
      <w:r w:rsidR="003557B4">
        <w:t xml:space="preserve"> multiplicador hardware de 32</w:t>
      </w:r>
      <w:r>
        <w:t xml:space="preserve"> bits y carece de unidad de coma flotante, lo cual nos impone el que las operaciones aritméticas se hagan en coma fija. </w:t>
      </w:r>
    </w:p>
    <w:p w14:paraId="6AFEDBC1" w14:textId="77777777" w:rsidR="003557B4" w:rsidRDefault="003557B4" w:rsidP="003A3736">
      <w:r>
        <w:t xml:space="preserve">En cuanto a la comunicación con los demás elementos hardware, cada elemento cuenta con su propio puerto salvo </w:t>
      </w:r>
      <w:r w:rsidR="004B5311">
        <w:t xml:space="preserve">el </w:t>
      </w:r>
      <w:commentRangeStart w:id="50"/>
      <w:r w:rsidR="004B5311">
        <w:t>Analog Front End</w:t>
      </w:r>
      <w:r>
        <w:t xml:space="preserve"> y el fuel gauge </w:t>
      </w:r>
      <w:commentRangeEnd w:id="50"/>
      <w:r w:rsidR="000D1C0D">
        <w:rPr>
          <w:rStyle w:val="Refdecomentario"/>
        </w:rPr>
        <w:commentReference w:id="50"/>
      </w:r>
      <w:r>
        <w:t xml:space="preserve">que están conectados al mismo puerto (aunque en distintos pines), por lo que habrá que tener cuidado de reconfigurar el </w:t>
      </w:r>
      <w:commentRangeStart w:id="51"/>
      <w:proofErr w:type="spellStart"/>
      <w:r>
        <w:t>pinout</w:t>
      </w:r>
      <w:commentRangeEnd w:id="51"/>
      <w:proofErr w:type="spellEnd"/>
      <w:r w:rsidR="000D1C0D">
        <w:rPr>
          <w:rStyle w:val="Refdecomentario"/>
        </w:rPr>
        <w:commentReference w:id="51"/>
      </w:r>
      <w:r>
        <w:t xml:space="preserve"> del puerto adecuadamente cada vez que accedamos a cada uno.</w:t>
      </w:r>
      <w:r w:rsidR="00523788">
        <w:t xml:space="preserve"> Para las operaciones de acceso directo a memoria, tenemos </w:t>
      </w:r>
      <w:r w:rsidR="004B5311">
        <w:t>tres</w:t>
      </w:r>
      <w:r w:rsidR="00523788">
        <w:t xml:space="preserve"> canal</w:t>
      </w:r>
      <w:r w:rsidR="004B5311">
        <w:t>es</w:t>
      </w:r>
      <w:r w:rsidR="00523788">
        <w:t xml:space="preserve"> de </w:t>
      </w:r>
      <w:commentRangeStart w:id="52"/>
      <w:r w:rsidR="00523788">
        <w:t>DMA</w:t>
      </w:r>
      <w:commentRangeEnd w:id="52"/>
      <w:r w:rsidR="000D1C0D">
        <w:rPr>
          <w:rStyle w:val="Refdecomentario"/>
        </w:rPr>
        <w:commentReference w:id="52"/>
      </w:r>
      <w:r w:rsidR="00523788">
        <w:t>.</w:t>
      </w:r>
    </w:p>
    <w:p w14:paraId="4E415939" w14:textId="77777777" w:rsidR="00523788" w:rsidRDefault="00523788" w:rsidP="00523788">
      <w:r>
        <w:t>Por último</w:t>
      </w:r>
      <w:r w:rsidR="007B5B48">
        <w:t>,</w:t>
      </w:r>
      <w:r>
        <w:t xml:space="preserve"> cabe comentar que</w:t>
      </w:r>
      <w:r w:rsidR="007B5B48">
        <w:t xml:space="preserve"> </w:t>
      </w:r>
      <w:r>
        <w:t>dispone</w:t>
      </w:r>
      <w:r w:rsidR="007B5B48">
        <w:t xml:space="preserve"> una unidad de encriptación hardware (AES</w:t>
      </w:r>
      <w:r w:rsidR="003557B4">
        <w:t>256</w:t>
      </w:r>
      <w:r w:rsidR="007B5B48">
        <w:t xml:space="preserve">) que nos evitará tener que implementar una </w:t>
      </w:r>
      <w:r>
        <w:t>encriptación por software.</w:t>
      </w:r>
    </w:p>
    <w:p w14:paraId="3C08BEF1" w14:textId="77777777" w:rsidR="003A3736" w:rsidRDefault="003A3736" w:rsidP="00523788">
      <w:pPr>
        <w:pStyle w:val="Ttulo4"/>
      </w:pPr>
      <w:r>
        <w:t>Adquisición de datos</w:t>
      </w:r>
    </w:p>
    <w:p w14:paraId="3691F838" w14:textId="77777777" w:rsidR="003A3736" w:rsidRDefault="003A3736" w:rsidP="003A3736">
      <w:pPr>
        <w:spacing w:after="0"/>
      </w:pPr>
      <w:r>
        <w:t xml:space="preserve">Para la digitalización de la señal cardiaca, se utiliza un Analog Front End especializado para aplicaciones de electrocardiograma (ADS1291), con una velocidad máxima de muestreo de 8000 muestras por segundo y 24 bits por muestras, lo cual es más que suficiente para los requisitos de resolución del algoritmo. </w:t>
      </w:r>
      <w:r w:rsidR="00D916CE">
        <w:t xml:space="preserve">Este periférico cuenta con </w:t>
      </w:r>
      <w:r w:rsidR="00D916CE">
        <w:lastRenderedPageBreak/>
        <w:t xml:space="preserve">una línea de interrupción para indicar cuando los datos están </w:t>
      </w:r>
      <w:r w:rsidR="00F247EE">
        <w:t>listos (lo</w:t>
      </w:r>
      <w:r w:rsidR="00D916CE">
        <w:t xml:space="preserve"> cual nos evitar tener que </w:t>
      </w:r>
      <w:commentRangeStart w:id="53"/>
      <w:r w:rsidR="00D916CE">
        <w:t>pollear</w:t>
      </w:r>
      <w:commentRangeEnd w:id="53"/>
      <w:r w:rsidR="000D1C0D">
        <w:rPr>
          <w:rStyle w:val="Refdecomentario"/>
        </w:rPr>
        <w:commentReference w:id="53"/>
      </w:r>
      <w:r w:rsidR="00D916CE">
        <w:t>) y transmite los datos por SPI.</w:t>
      </w:r>
    </w:p>
    <w:p w14:paraId="18EC5FED" w14:textId="77777777" w:rsidR="003A3736" w:rsidRDefault="003A3736" w:rsidP="003557B4">
      <w:pPr>
        <w:ind w:left="360"/>
      </w:pPr>
    </w:p>
    <w:p w14:paraId="3F28C9EF" w14:textId="77777777" w:rsidR="003557B4" w:rsidRPr="003557B4" w:rsidRDefault="005C16EA" w:rsidP="003557B4">
      <w:pPr>
        <w:pStyle w:val="Ttulo4"/>
      </w:pPr>
      <w:r>
        <w:t>Comunicación inalámbrica</w:t>
      </w:r>
    </w:p>
    <w:p w14:paraId="1AD7B091" w14:textId="77777777" w:rsidR="005C16EA" w:rsidRDefault="005C16EA" w:rsidP="003557B4">
      <w:r>
        <w:t xml:space="preserve"> El dispositivo utilizado para la comunicación inalámbrica es el CC2560B, que es un circuito integrado que soporta </w:t>
      </w:r>
      <w:commentRangeStart w:id="54"/>
      <w:proofErr w:type="spellStart"/>
      <w:r>
        <w:t>bluetooth</w:t>
      </w:r>
      <w:commentRangeEnd w:id="54"/>
      <w:proofErr w:type="spellEnd"/>
      <w:r w:rsidR="000D1C0D">
        <w:rPr>
          <w:rStyle w:val="Refdecomentario"/>
        </w:rPr>
        <w:commentReference w:id="54"/>
      </w:r>
      <w:r>
        <w:t xml:space="preserve"> clásico, lo cual nos impone el uso de la pila de protocolos para esa tecnología y nos ofrece la posibilidad de establecer comunicaciones autenticadas para la transmisión de los datos necesarios entre el dispositivo de acceso y el simulador de marcapasos. </w:t>
      </w:r>
      <w:r w:rsidR="00D916CE">
        <w:t xml:space="preserve">Este </w:t>
      </w:r>
      <w:r w:rsidR="00F247EE">
        <w:t>módulo</w:t>
      </w:r>
      <w:r w:rsidR="00D916CE">
        <w:t xml:space="preserve"> se comunica por un puerto UART con control hardware de flujo</w:t>
      </w:r>
      <w:r w:rsidR="00F247EE">
        <w:t>.</w:t>
      </w:r>
    </w:p>
    <w:p w14:paraId="5F9D5CE0" w14:textId="77777777" w:rsidR="00523788" w:rsidRPr="00523788" w:rsidRDefault="003A3736" w:rsidP="00523788">
      <w:pPr>
        <w:pStyle w:val="Ttulo4"/>
      </w:pPr>
      <w:r>
        <w:t>Interfaz de usuario</w:t>
      </w:r>
    </w:p>
    <w:p w14:paraId="3300F20A" w14:textId="77777777" w:rsidR="003A3736" w:rsidRDefault="003A3736" w:rsidP="003A3736">
      <w:pPr>
        <w:spacing w:after="0"/>
      </w:pPr>
      <w:del w:id="55" w:author="araujo" w:date="2016-09-01T11:31:00Z">
        <w:r w:rsidDel="00B41470">
          <w:delText xml:space="preserve"> </w:delText>
        </w:r>
      </w:del>
      <w:r>
        <w:t xml:space="preserve">Como elementos de interacción con el usuario, cuenta con tres leds de color rojo, verde y azul, y un </w:t>
      </w:r>
      <w:proofErr w:type="spellStart"/>
      <w:r>
        <w:t>buzzer</w:t>
      </w:r>
      <w:proofErr w:type="spellEnd"/>
      <w:r>
        <w:t xml:space="preserve"> para emitir avisos sonoros y visuales básicos,</w:t>
      </w:r>
      <w:ins w:id="56" w:author="araujo" w:date="2016-09-01T11:32:00Z">
        <w:r w:rsidR="00B41470">
          <w:t xml:space="preserve"> y</w:t>
        </w:r>
      </w:ins>
      <w:r>
        <w:t xml:space="preserve"> un interruptor para cortar la alimentación.</w:t>
      </w:r>
      <w:r w:rsidR="005128C7">
        <w:t xml:space="preserve"> El PWM necesario para el </w:t>
      </w:r>
      <w:proofErr w:type="spellStart"/>
      <w:r w:rsidR="005128C7">
        <w:t>buzzer</w:t>
      </w:r>
      <w:proofErr w:type="spellEnd"/>
      <w:r w:rsidR="005128C7">
        <w:t xml:space="preserve"> está generado por uno de los </w:t>
      </w:r>
      <w:commentRangeStart w:id="57"/>
      <w:proofErr w:type="spellStart"/>
      <w:r w:rsidR="005128C7">
        <w:t>timer</w:t>
      </w:r>
      <w:commentRangeEnd w:id="57"/>
      <w:proofErr w:type="spellEnd"/>
      <w:r w:rsidR="00B41470">
        <w:rPr>
          <w:rStyle w:val="Refdecomentario"/>
        </w:rPr>
        <w:commentReference w:id="57"/>
      </w:r>
      <w:r w:rsidR="005128C7">
        <w:t xml:space="preserve"> del microcontrolador y los leds se controlan con </w:t>
      </w:r>
      <w:commentRangeStart w:id="58"/>
      <w:proofErr w:type="spellStart"/>
      <w:r w:rsidR="005128C7">
        <w:t>gpios</w:t>
      </w:r>
      <w:commentRangeEnd w:id="58"/>
      <w:proofErr w:type="spellEnd"/>
      <w:r w:rsidR="00B41470">
        <w:rPr>
          <w:rStyle w:val="Refdecomentario"/>
        </w:rPr>
        <w:commentReference w:id="58"/>
      </w:r>
      <w:r w:rsidR="005128C7">
        <w:t>.</w:t>
      </w:r>
    </w:p>
    <w:p w14:paraId="46523C5B" w14:textId="77777777" w:rsidR="003A3736" w:rsidRDefault="003A3736" w:rsidP="003A3736">
      <w:pPr>
        <w:spacing w:after="0"/>
      </w:pPr>
      <w:r>
        <w:t xml:space="preserve">También disponemos </w:t>
      </w:r>
      <w:proofErr w:type="spellStart"/>
      <w:r>
        <w:t>display</w:t>
      </w:r>
      <w:proofErr w:type="spellEnd"/>
      <w:r>
        <w:t xml:space="preserve"> LCD que ofrece la posibilidad de mostrar todo tipo de información visual, desde mensajes de texto hasta representación de señales digitales. Dicho </w:t>
      </w:r>
      <w:proofErr w:type="spellStart"/>
      <w:r>
        <w:t>display</w:t>
      </w:r>
      <w:proofErr w:type="spellEnd"/>
      <w:r>
        <w:t xml:space="preserve"> además cuenta con una </w:t>
      </w:r>
      <w:commentRangeStart w:id="59"/>
      <w:proofErr w:type="spellStart"/>
      <w:r>
        <w:t>touchpad</w:t>
      </w:r>
      <w:commentRangeEnd w:id="59"/>
      <w:proofErr w:type="spellEnd"/>
      <w:r w:rsidR="00B41470">
        <w:rPr>
          <w:rStyle w:val="Refdecomentario"/>
        </w:rPr>
        <w:commentReference w:id="59"/>
      </w:r>
      <w:r>
        <w:t xml:space="preserve"> resistivo, lo cual nos permite implementar un intérprete de comandos para incrementar la interacción que se tiene con el sistema.</w:t>
      </w:r>
      <w:r w:rsidR="005128C7">
        <w:t xml:space="preserve"> El LCD no tiene un puerto serie hardware específico para él, sino que se ha tenido que implementar un puerto paralelo software mediante varios </w:t>
      </w:r>
      <w:proofErr w:type="spellStart"/>
      <w:r w:rsidR="005128C7">
        <w:t>gpios</w:t>
      </w:r>
      <w:proofErr w:type="spellEnd"/>
      <w:r w:rsidR="005128C7">
        <w:t xml:space="preserve">, lo cual limita la tasa de refresco. El </w:t>
      </w:r>
      <w:proofErr w:type="spellStart"/>
      <w:r w:rsidR="005128C7">
        <w:t>touchpad</w:t>
      </w:r>
      <w:proofErr w:type="spellEnd"/>
      <w:r w:rsidR="005128C7">
        <w:t xml:space="preserve"> se comunica por SPI y dispone de una línea de interrupción para avisar cuando hay un cambio de presión en la pantalla.</w:t>
      </w:r>
    </w:p>
    <w:p w14:paraId="5BE236EA" w14:textId="77777777" w:rsidR="005128C7" w:rsidRDefault="005128C7" w:rsidP="003A3736">
      <w:pPr>
        <w:spacing w:after="0"/>
      </w:pPr>
    </w:p>
    <w:p w14:paraId="10619045" w14:textId="77777777" w:rsidR="004D6DBC" w:rsidRDefault="004D6DBC" w:rsidP="004D6DBC">
      <w:pPr>
        <w:pStyle w:val="Ttulo4"/>
      </w:pPr>
      <w:r w:rsidRPr="004D6DBC">
        <w:t>Control de consumo</w:t>
      </w:r>
    </w:p>
    <w:p w14:paraId="09E851B4" w14:textId="77777777" w:rsidR="007B5B48" w:rsidRDefault="004D6DBC" w:rsidP="007B5B48">
      <w:del w:id="60" w:author="araujo" w:date="2016-09-01T11:41:00Z">
        <w:r w:rsidRPr="004D6DBC" w:rsidDel="00B41470">
          <w:delText xml:space="preserve"> </w:delText>
        </w:r>
      </w:del>
      <w:r w:rsidRPr="004D6DBC">
        <w:t xml:space="preserve">Para este objetivo contamos con dos elementos principalmente: el primero de ellos son los modos de bajo consumo del microcontrolador, y el segundo es la disposición de </w:t>
      </w:r>
      <w:proofErr w:type="spellStart"/>
      <w:r w:rsidRPr="004D6DBC">
        <w:t>LDO’s</w:t>
      </w:r>
      <w:proofErr w:type="spellEnd"/>
      <w:r w:rsidRPr="004D6DBC">
        <w:t xml:space="preserve"> independientes para cada módulo, lo cual nos permite apagar de forma independiente cada elemento hardware, pudiendo así reducir el consumo sin necesidad de apagar completamente el sistema.</w:t>
      </w:r>
    </w:p>
    <w:p w14:paraId="3093276E" w14:textId="77777777" w:rsidR="004D6DBC" w:rsidRPr="004D6DBC" w:rsidRDefault="004D6DBC" w:rsidP="004D6DBC">
      <w:pPr>
        <w:pStyle w:val="Ttulo3"/>
      </w:pPr>
      <w:r>
        <w:t>Capa de abstracción hardware</w:t>
      </w:r>
      <w:r w:rsidR="00F110C4" w:rsidRPr="00F110C4">
        <w:t xml:space="preserve"> </w:t>
      </w:r>
      <w:r w:rsidR="00F110C4">
        <w:t>del primer prototipo</w:t>
      </w:r>
    </w:p>
    <w:p w14:paraId="185C73EA" w14:textId="77777777" w:rsidR="004D6DBC" w:rsidRDefault="004D6DBC" w:rsidP="004D6DBC">
      <w:r>
        <w:t xml:space="preserve">Esta capa de abstracción hardware está basada en los registros definidos en el </w:t>
      </w:r>
      <w:proofErr w:type="spellStart"/>
      <w:r>
        <w:t>header</w:t>
      </w:r>
      <w:proofErr w:type="spellEnd"/>
      <w:r>
        <w:t xml:space="preserve"> de nuestro micro (msp430fr5972.h) que proporciona el entorno de desarrollo de </w:t>
      </w:r>
      <w:r w:rsidR="005128C7">
        <w:t>T</w:t>
      </w:r>
      <w:r>
        <w:t>exas</w:t>
      </w:r>
      <w:r w:rsidR="005128C7">
        <w:t xml:space="preserve"> Instruments</w:t>
      </w:r>
      <w:r>
        <w:t xml:space="preserve"> </w:t>
      </w:r>
      <w:proofErr w:type="spellStart"/>
      <w:r>
        <w:t>Code</w:t>
      </w:r>
      <w:proofErr w:type="spellEnd"/>
      <w:r>
        <w:t xml:space="preserve"> </w:t>
      </w:r>
      <w:proofErr w:type="spellStart"/>
      <w:r>
        <w:t>Composer</w:t>
      </w:r>
      <w:proofErr w:type="spellEnd"/>
      <w:r>
        <w:t xml:space="preserve"> Studio.</w:t>
      </w:r>
    </w:p>
    <w:p w14:paraId="2DD7A064" w14:textId="77777777" w:rsidR="004D6DBC" w:rsidRDefault="00655123" w:rsidP="004D6DBC">
      <w:r>
        <w:t>E</w:t>
      </w:r>
      <w:r w:rsidR="004D6DBC">
        <w:t>sta capa cuenta con funciones que permiten la configuración y el uso de los distintos módulos hardware utilizados en el sistema hardware, lo cual permite construir todo el sistema alrededor de dichas funciones.</w:t>
      </w:r>
      <w:r w:rsidR="00955EEE">
        <w:t xml:space="preserve"> </w:t>
      </w:r>
    </w:p>
    <w:p w14:paraId="4430E1A3" w14:textId="77777777" w:rsidR="00955EEE" w:rsidRDefault="00955EEE" w:rsidP="00955EEE">
      <w:pPr>
        <w:pStyle w:val="Ttulo4"/>
      </w:pPr>
      <w:r>
        <w:lastRenderedPageBreak/>
        <w:t xml:space="preserve">Funciones de </w:t>
      </w:r>
      <w:commentRangeStart w:id="61"/>
      <w:r>
        <w:t>configuración</w:t>
      </w:r>
      <w:commentRangeEnd w:id="61"/>
      <w:r w:rsidR="00615159">
        <w:rPr>
          <w:rStyle w:val="Refdecomentario"/>
          <w:rFonts w:asciiTheme="minorHAnsi" w:eastAsiaTheme="minorHAnsi" w:hAnsiTheme="minorHAnsi" w:cstheme="minorBidi"/>
          <w:i w:val="0"/>
          <w:iCs w:val="0"/>
          <w:color w:val="auto"/>
        </w:rPr>
        <w:commentReference w:id="61"/>
      </w:r>
    </w:p>
    <w:p w14:paraId="224D04BB" w14:textId="77777777" w:rsidR="00955EEE" w:rsidRDefault="0039369C" w:rsidP="00955EEE">
      <w:pPr>
        <w:pStyle w:val="Prrafodelista"/>
        <w:numPr>
          <w:ilvl w:val="0"/>
          <w:numId w:val="17"/>
        </w:numPr>
      </w:pPr>
      <w:r>
        <w:t>R</w:t>
      </w:r>
      <w:r w:rsidR="00955EEE">
        <w:t xml:space="preserve">elojes del sistema: Se encarga de configurar los registros necesarios para poder trabajar a la frecuencia escogida </w:t>
      </w:r>
      <w:r w:rsidR="008C0572">
        <w:t>(</w:t>
      </w:r>
      <w:r w:rsidR="00C721C2">
        <w:t>8</w:t>
      </w:r>
      <w:r w:rsidR="00955EEE">
        <w:t xml:space="preserve"> </w:t>
      </w:r>
      <w:r w:rsidR="008C0572">
        <w:t>MHz)</w:t>
      </w:r>
    </w:p>
    <w:p w14:paraId="7FBB3D97" w14:textId="77777777" w:rsidR="00955EEE" w:rsidRDefault="0039369C" w:rsidP="00955EEE">
      <w:pPr>
        <w:pStyle w:val="Prrafodelista"/>
        <w:numPr>
          <w:ilvl w:val="0"/>
          <w:numId w:val="17"/>
        </w:numPr>
      </w:pPr>
      <w:r>
        <w:t>A</w:t>
      </w:r>
      <w:r w:rsidR="00967741">
        <w:t xml:space="preserve">nalog </w:t>
      </w:r>
      <w:proofErr w:type="spellStart"/>
      <w:r w:rsidR="00967741">
        <w:t>front</w:t>
      </w:r>
      <w:proofErr w:type="spellEnd"/>
      <w:r w:rsidR="00967741">
        <w:t xml:space="preserve"> </w:t>
      </w:r>
      <w:proofErr w:type="spellStart"/>
      <w:r w:rsidR="00967741">
        <w:t>end</w:t>
      </w:r>
      <w:proofErr w:type="spellEnd"/>
      <w:r w:rsidR="00967741">
        <w:t>: C</w:t>
      </w:r>
      <w:r w:rsidR="008C0572">
        <w:t>onfigura</w:t>
      </w:r>
      <w:r w:rsidR="00955EEE">
        <w:t xml:space="preserve"> el puerto SPI para que se adecue a las necesidades del </w:t>
      </w:r>
      <w:proofErr w:type="spellStart"/>
      <w:r w:rsidR="00955EEE">
        <w:t>front</w:t>
      </w:r>
      <w:proofErr w:type="spellEnd"/>
      <w:r w:rsidR="00955EEE">
        <w:t xml:space="preserve"> </w:t>
      </w:r>
      <w:proofErr w:type="spellStart"/>
      <w:r w:rsidR="008C0572">
        <w:t>end</w:t>
      </w:r>
      <w:proofErr w:type="spellEnd"/>
      <w:r w:rsidR="008C0572">
        <w:t xml:space="preserve"> (velocidad</w:t>
      </w:r>
      <w:r w:rsidR="00955EEE">
        <w:t xml:space="preserve">, flanco de lectura, </w:t>
      </w:r>
      <w:proofErr w:type="spellStart"/>
      <w:r w:rsidR="00955EEE">
        <w:t>etc</w:t>
      </w:r>
      <w:proofErr w:type="spellEnd"/>
      <w:r w:rsidR="00955EEE">
        <w:t xml:space="preserve">) y también se encarga de enviar la secuencia de comandos necesaria para configurar los registros del </w:t>
      </w:r>
      <w:proofErr w:type="spellStart"/>
      <w:r w:rsidR="00955EEE">
        <w:t>analog</w:t>
      </w:r>
      <w:proofErr w:type="spellEnd"/>
      <w:r w:rsidR="00955EEE">
        <w:t xml:space="preserve"> </w:t>
      </w:r>
      <w:proofErr w:type="spellStart"/>
      <w:r w:rsidR="00955EEE">
        <w:t>fron</w:t>
      </w:r>
      <w:r w:rsidR="00967741">
        <w:t>t</w:t>
      </w:r>
      <w:proofErr w:type="spellEnd"/>
      <w:r w:rsidR="00955EEE">
        <w:t xml:space="preserve"> </w:t>
      </w:r>
      <w:proofErr w:type="spellStart"/>
      <w:r w:rsidR="00955EEE">
        <w:t>end</w:t>
      </w:r>
      <w:proofErr w:type="spellEnd"/>
      <w:r w:rsidR="008C0572">
        <w:t>.</w:t>
      </w:r>
    </w:p>
    <w:p w14:paraId="4D36CAE2" w14:textId="77777777" w:rsidR="00967741" w:rsidRDefault="0039369C" w:rsidP="00955EEE">
      <w:pPr>
        <w:pStyle w:val="Prrafodelista"/>
        <w:numPr>
          <w:ilvl w:val="0"/>
          <w:numId w:val="17"/>
        </w:numPr>
      </w:pPr>
      <w:r>
        <w:t>I</w:t>
      </w:r>
      <w:r w:rsidR="00967741">
        <w:t>nterfaz inalámbrica: Realiza la configuración de la UART a través de la cual nos comunicaremos con el modulo radio.</w:t>
      </w:r>
    </w:p>
    <w:p w14:paraId="4A1211D9" w14:textId="77777777" w:rsidR="008C0572" w:rsidRDefault="0039369C" w:rsidP="00955EEE">
      <w:pPr>
        <w:pStyle w:val="Prrafodelista"/>
        <w:numPr>
          <w:ilvl w:val="0"/>
          <w:numId w:val="17"/>
        </w:numPr>
      </w:pPr>
      <w:proofErr w:type="spellStart"/>
      <w:r>
        <w:t>B</w:t>
      </w:r>
      <w:r w:rsidR="001216D9">
        <w:t>uzzer</w:t>
      </w:r>
      <w:proofErr w:type="spellEnd"/>
      <w:r w:rsidR="001216D9">
        <w:t xml:space="preserve">: Esta función </w:t>
      </w:r>
      <w:r w:rsidR="00F51361">
        <w:t xml:space="preserve">configura los registros del </w:t>
      </w:r>
      <w:proofErr w:type="spellStart"/>
      <w:r w:rsidR="00F51361">
        <w:t>timer</w:t>
      </w:r>
      <w:proofErr w:type="spellEnd"/>
      <w:r w:rsidR="00F51361">
        <w:t xml:space="preserve"> utilizado para generar el </w:t>
      </w:r>
      <w:proofErr w:type="spellStart"/>
      <w:r w:rsidR="00F51361">
        <w:t>pwm</w:t>
      </w:r>
      <w:proofErr w:type="spellEnd"/>
      <w:r w:rsidR="00F51361">
        <w:t xml:space="preserve"> y también los del que se utiliza como base de tiempos para la duración del pitido</w:t>
      </w:r>
      <w:r>
        <w:t>.</w:t>
      </w:r>
    </w:p>
    <w:p w14:paraId="32439231" w14:textId="77777777" w:rsidR="00F51361" w:rsidRDefault="0039369C" w:rsidP="00955EEE">
      <w:pPr>
        <w:pStyle w:val="Prrafodelista"/>
        <w:numPr>
          <w:ilvl w:val="0"/>
          <w:numId w:val="17"/>
        </w:numPr>
      </w:pPr>
      <w:r>
        <w:t>P</w:t>
      </w:r>
      <w:r w:rsidR="00967741">
        <w:t xml:space="preserve">antalla táctil: Estas funciones engloban tanto la configuración del SPI para el </w:t>
      </w:r>
      <w:proofErr w:type="spellStart"/>
      <w:r w:rsidR="00967741">
        <w:t>touchpad</w:t>
      </w:r>
      <w:proofErr w:type="spellEnd"/>
      <w:r w:rsidR="00967741">
        <w:t xml:space="preserve"> como la secuencia de inicialización del </w:t>
      </w:r>
      <w:proofErr w:type="spellStart"/>
      <w:r w:rsidR="00967741">
        <w:t>display</w:t>
      </w:r>
      <w:proofErr w:type="spellEnd"/>
      <w:r w:rsidR="00967741">
        <w:t>.</w:t>
      </w:r>
    </w:p>
    <w:p w14:paraId="654C2BE7" w14:textId="77777777" w:rsidR="00FC59F1" w:rsidRPr="00FC59F1" w:rsidRDefault="00FC59F1" w:rsidP="00FC59F1">
      <w:pPr>
        <w:pStyle w:val="Ttulo4"/>
      </w:pPr>
      <w:r w:rsidRPr="00FC59F1">
        <w:t xml:space="preserve">Funciones de </w:t>
      </w:r>
      <w:r>
        <w:t xml:space="preserve">uso de </w:t>
      </w:r>
      <w:commentRangeStart w:id="62"/>
      <w:r>
        <w:t>periféricos</w:t>
      </w:r>
      <w:commentRangeEnd w:id="62"/>
      <w:r w:rsidR="00615159">
        <w:rPr>
          <w:rStyle w:val="Refdecomentario"/>
          <w:rFonts w:asciiTheme="minorHAnsi" w:eastAsiaTheme="minorHAnsi" w:hAnsiTheme="minorHAnsi" w:cstheme="minorBidi"/>
          <w:i w:val="0"/>
          <w:iCs w:val="0"/>
          <w:color w:val="auto"/>
        </w:rPr>
        <w:commentReference w:id="62"/>
      </w:r>
    </w:p>
    <w:p w14:paraId="363D2F69" w14:textId="77777777" w:rsidR="0039369C" w:rsidRDefault="003B7BFF" w:rsidP="00083D31">
      <w:pPr>
        <w:pStyle w:val="Prrafodelista"/>
        <w:numPr>
          <w:ilvl w:val="0"/>
          <w:numId w:val="18"/>
        </w:numPr>
      </w:pPr>
      <w:r>
        <w:t xml:space="preserve">Envío/recepción </w:t>
      </w:r>
      <w:r w:rsidR="0039369C">
        <w:t>de datos</w:t>
      </w:r>
      <w:r>
        <w:t xml:space="preserve">: </w:t>
      </w:r>
      <w:r w:rsidR="0039369C">
        <w:t xml:space="preserve">Estas funciones gestionan la recepción y transmisión </w:t>
      </w:r>
      <w:r w:rsidR="001F5F00">
        <w:t xml:space="preserve">de datos al </w:t>
      </w:r>
      <w:r w:rsidR="00083D31">
        <w:t>periférico</w:t>
      </w:r>
      <w:r w:rsidR="0039369C">
        <w:t xml:space="preserve"> para</w:t>
      </w:r>
      <w:r w:rsidR="001F5F00">
        <w:t xml:space="preserve"> el</w:t>
      </w:r>
      <w:r w:rsidR="0039369C">
        <w:t xml:space="preserve"> que están implementad</w:t>
      </w:r>
      <w:r w:rsidR="001F5F00">
        <w:t xml:space="preserve">as. Todas ellas están diseñadas de manera que bloquean la ejecución hasta que se completa la operación, lo cual debe ser tenido en cuenta a la hora de la temporización. Aunque el uso es el mismo, según el periférico al que se dirijan, </w:t>
      </w:r>
      <w:r w:rsidR="00083D31">
        <w:t>deben gestionar además ciertas señales</w:t>
      </w:r>
      <w:r w:rsidR="001F5F00">
        <w:t>:</w:t>
      </w:r>
    </w:p>
    <w:p w14:paraId="64509799" w14:textId="77777777" w:rsidR="001F5F00" w:rsidRDefault="001F5F00" w:rsidP="001F5F00">
      <w:pPr>
        <w:pStyle w:val="Prrafodelista"/>
        <w:numPr>
          <w:ilvl w:val="1"/>
          <w:numId w:val="18"/>
        </w:numPr>
      </w:pPr>
      <w:r>
        <w:t xml:space="preserve">Analog </w:t>
      </w:r>
      <w:proofErr w:type="spellStart"/>
      <w:r>
        <w:t>front</w:t>
      </w:r>
      <w:proofErr w:type="spellEnd"/>
      <w:r>
        <w:t xml:space="preserve"> </w:t>
      </w:r>
      <w:proofErr w:type="spellStart"/>
      <w:r>
        <w:t>end</w:t>
      </w:r>
      <w:proofErr w:type="spellEnd"/>
      <w:r w:rsidR="00083D31">
        <w:t xml:space="preserve"> y </w:t>
      </w:r>
      <w:proofErr w:type="spellStart"/>
      <w:r w:rsidR="00083D31">
        <w:t>touchpad</w:t>
      </w:r>
      <w:proofErr w:type="spellEnd"/>
      <w:r>
        <w:t xml:space="preserve">: Gestiona la activación del chip </w:t>
      </w:r>
      <w:proofErr w:type="spellStart"/>
      <w:r>
        <w:t>select</w:t>
      </w:r>
      <w:proofErr w:type="spellEnd"/>
    </w:p>
    <w:p w14:paraId="02D4BB3A" w14:textId="77777777" w:rsidR="001F5F00" w:rsidRDefault="00083D31" w:rsidP="001F5F00">
      <w:pPr>
        <w:pStyle w:val="Prrafodelista"/>
        <w:numPr>
          <w:ilvl w:val="1"/>
          <w:numId w:val="18"/>
        </w:numPr>
      </w:pPr>
      <w:proofErr w:type="spellStart"/>
      <w:r>
        <w:t>Lcd</w:t>
      </w:r>
      <w:proofErr w:type="spellEnd"/>
      <w:r>
        <w:t xml:space="preserve">: Gestiona la generación y temporización de todas las señales </w:t>
      </w:r>
      <w:r w:rsidR="00C721C2">
        <w:t xml:space="preserve">necesarias (referencia al </w:t>
      </w:r>
      <w:proofErr w:type="spellStart"/>
      <w:r w:rsidR="00C721C2">
        <w:t>datasheet</w:t>
      </w:r>
      <w:proofErr w:type="spellEnd"/>
      <w:r w:rsidR="00C721C2">
        <w:t>)</w:t>
      </w:r>
    </w:p>
    <w:p w14:paraId="361F501A" w14:textId="77777777" w:rsidR="004D6DBC" w:rsidRPr="007B5B48" w:rsidRDefault="003B7BFF" w:rsidP="007B5B48">
      <w:pPr>
        <w:pStyle w:val="Prrafodelista"/>
        <w:numPr>
          <w:ilvl w:val="0"/>
          <w:numId w:val="18"/>
        </w:numPr>
      </w:pPr>
      <w:r>
        <w:t xml:space="preserve">Activación del </w:t>
      </w:r>
      <w:proofErr w:type="spellStart"/>
      <w:r>
        <w:t>buzzer</w:t>
      </w:r>
      <w:proofErr w:type="spellEnd"/>
      <w:r>
        <w:t xml:space="preserve">: </w:t>
      </w:r>
      <w:del w:id="63" w:author="araujo" w:date="2016-09-01T11:43:00Z">
        <w:r w:rsidDel="00615159">
          <w:delText xml:space="preserve"> </w:delText>
        </w:r>
      </w:del>
      <w:r>
        <w:t xml:space="preserve">Permiten la emisión de un pitido con el </w:t>
      </w:r>
      <w:proofErr w:type="spellStart"/>
      <w:r>
        <w:t>buzzer</w:t>
      </w:r>
      <w:proofErr w:type="spellEnd"/>
      <w:r>
        <w:t xml:space="preserve"> de una frecuencia y duración determinadas.</w:t>
      </w:r>
    </w:p>
    <w:p w14:paraId="6A50B97B" w14:textId="77777777" w:rsidR="005C16EA" w:rsidRDefault="001A5729" w:rsidP="005C16EA">
      <w:pPr>
        <w:pStyle w:val="Ttulo3"/>
      </w:pPr>
      <w:r>
        <w:t>Hardware</w:t>
      </w:r>
      <w:r w:rsidR="005128C7">
        <w:t xml:space="preserve"> del segundo prototipo</w:t>
      </w:r>
    </w:p>
    <w:p w14:paraId="35E891D4" w14:textId="77777777" w:rsidR="0010715B" w:rsidRPr="0010715B" w:rsidRDefault="0010715B" w:rsidP="0010715B">
      <w:r>
        <w:t xml:space="preserve">Dado que el segundo prototipo tiene en común varios elementos, solo detallaremos las </w:t>
      </w:r>
      <w:commentRangeStart w:id="64"/>
      <w:r>
        <w:t>diferencias</w:t>
      </w:r>
      <w:commentRangeEnd w:id="64"/>
      <w:r w:rsidR="00615159">
        <w:rPr>
          <w:rStyle w:val="Refdecomentario"/>
        </w:rPr>
        <w:commentReference w:id="64"/>
      </w:r>
      <w:r>
        <w:t>.</w:t>
      </w:r>
    </w:p>
    <w:p w14:paraId="362F4C4E" w14:textId="77777777" w:rsidR="00C721C2" w:rsidRPr="00C721C2" w:rsidRDefault="00D11431" w:rsidP="00C721C2">
      <w:pPr>
        <w:pStyle w:val="Ttulo4"/>
      </w:pPr>
      <w:r>
        <w:t>Microcontrolador</w:t>
      </w:r>
    </w:p>
    <w:p w14:paraId="4F8F2174" w14:textId="77777777" w:rsidR="00C721C2" w:rsidRDefault="009447D4" w:rsidP="00C721C2">
      <w:pPr>
        <w:spacing w:after="0"/>
        <w:ind w:left="360"/>
      </w:pPr>
      <w:r>
        <w:t>La plataforma cuenta con un STM32L162</w:t>
      </w:r>
      <w:r w:rsidR="00C721C2">
        <w:t>VD que ofrece mayores prestaciones en diversos aspectos</w:t>
      </w:r>
      <w:r w:rsidR="00622FE8">
        <w:t>, algunos de los cuales son especialmente interesantes de cara al servicio</w:t>
      </w:r>
      <w:r w:rsidR="00530403">
        <w:t>.</w:t>
      </w:r>
      <w:r w:rsidR="00C721C2">
        <w:t xml:space="preserve"> </w:t>
      </w:r>
    </w:p>
    <w:p w14:paraId="4103462B" w14:textId="77777777" w:rsidR="00C721C2" w:rsidRDefault="00C721C2" w:rsidP="00C721C2">
      <w:pPr>
        <w:spacing w:after="0"/>
        <w:ind w:left="360"/>
      </w:pPr>
      <w:r>
        <w:t xml:space="preserve">Primero, su frecuencia de trabajo máximo es mayor </w:t>
      </w:r>
      <w:r w:rsidR="00622FE8">
        <w:t>(32MHz)</w:t>
      </w:r>
      <w:r>
        <w:t xml:space="preserve"> </w:t>
      </w:r>
      <w:r w:rsidR="00523788">
        <w:t>así</w:t>
      </w:r>
      <w:r>
        <w:t xml:space="preserve"> como su memoria para código </w:t>
      </w:r>
      <w:r w:rsidR="00622FE8">
        <w:t>(384</w:t>
      </w:r>
      <w:r>
        <w:t xml:space="preserve"> Kb de </w:t>
      </w:r>
      <w:r w:rsidR="00622FE8">
        <w:t>flash)</w:t>
      </w:r>
      <w:r>
        <w:t xml:space="preserve"> y </w:t>
      </w:r>
      <w:r w:rsidR="00523788">
        <w:t>RAM</w:t>
      </w:r>
      <w:r>
        <w:t xml:space="preserve"> </w:t>
      </w:r>
      <w:r w:rsidR="00622FE8">
        <w:t>(64</w:t>
      </w:r>
      <w:r>
        <w:t>Kb).</w:t>
      </w:r>
    </w:p>
    <w:p w14:paraId="35A7B018" w14:textId="77777777" w:rsidR="00C721C2" w:rsidRDefault="00523788" w:rsidP="00C721C2">
      <w:pPr>
        <w:spacing w:after="0"/>
        <w:ind w:left="360"/>
      </w:pPr>
      <w:r>
        <w:t xml:space="preserve">Por otro lado, para el control del </w:t>
      </w:r>
      <w:proofErr w:type="spellStart"/>
      <w:r>
        <w:t>lcd</w:t>
      </w:r>
      <w:proofErr w:type="spellEnd"/>
      <w:r>
        <w:t xml:space="preserve"> disponemos de un puerto paralelo hardware, lo cual nos va a permitir alcanzar velocidades sensiblemente mayores. En cuanto al resto de periféricos, cada uno cuenta con su propio puerto serie y además disponemos de seis canales de DMA</w:t>
      </w:r>
      <w:r w:rsidR="00622FE8">
        <w:t>, tres más que en el anterior</w:t>
      </w:r>
      <w:r>
        <w:t>.</w:t>
      </w:r>
    </w:p>
    <w:p w14:paraId="7D1B65B4" w14:textId="77777777" w:rsidR="005C16EA" w:rsidRDefault="005C16EA" w:rsidP="00622FE8">
      <w:pPr>
        <w:spacing w:after="0"/>
      </w:pPr>
    </w:p>
    <w:p w14:paraId="1F199431" w14:textId="77777777" w:rsidR="005C16EA" w:rsidRDefault="00622FE8" w:rsidP="0010715B">
      <w:pPr>
        <w:spacing w:after="0"/>
      </w:pPr>
      <w:r>
        <w:lastRenderedPageBreak/>
        <w:t>(…) cambiar alguna cosa cuando este el micro nuevo</w:t>
      </w:r>
    </w:p>
    <w:p w14:paraId="3356E18F" w14:textId="77777777" w:rsidR="0010715B" w:rsidRDefault="0010715B" w:rsidP="0010715B">
      <w:pPr>
        <w:spacing w:after="0"/>
      </w:pPr>
    </w:p>
    <w:p w14:paraId="271808E9" w14:textId="77777777" w:rsidR="0010715B" w:rsidRDefault="00A16D37" w:rsidP="0039369C">
      <w:pPr>
        <w:pStyle w:val="Ttulo4"/>
      </w:pPr>
      <w:r>
        <w:t>Interfaz de usuario</w:t>
      </w:r>
    </w:p>
    <w:p w14:paraId="601AA3F1" w14:textId="77777777" w:rsidR="0039369C" w:rsidRDefault="00AC3B17" w:rsidP="0039369C">
      <w:r>
        <w:t xml:space="preserve">Aunque el esquema es </w:t>
      </w:r>
      <w:r w:rsidR="008A6B03">
        <w:t>similar (</w:t>
      </w:r>
      <w:r w:rsidR="00F110C4">
        <w:t>leds</w:t>
      </w:r>
      <w:r>
        <w:t xml:space="preserve"> + </w:t>
      </w:r>
      <w:proofErr w:type="spellStart"/>
      <w:r>
        <w:t>buzzer</w:t>
      </w:r>
      <w:proofErr w:type="spellEnd"/>
      <w:r>
        <w:t xml:space="preserve"> + </w:t>
      </w:r>
      <w:proofErr w:type="spellStart"/>
      <w:r>
        <w:t>lcd</w:t>
      </w:r>
      <w:proofErr w:type="spellEnd"/>
      <w:r>
        <w:t xml:space="preserve"> con </w:t>
      </w:r>
      <w:proofErr w:type="spellStart"/>
      <w:r>
        <w:t>touchpad</w:t>
      </w:r>
      <w:proofErr w:type="spellEnd"/>
      <w:r>
        <w:t xml:space="preserve"> resistivo) tenemos ciertas diferencias respecto el otro prototipo.</w:t>
      </w:r>
    </w:p>
    <w:p w14:paraId="79103175" w14:textId="77777777" w:rsidR="005C16EA" w:rsidRDefault="00AC3B17" w:rsidP="00AC3B17">
      <w:r>
        <w:t xml:space="preserve">El trio de led ha sido sustituido por un único led </w:t>
      </w:r>
      <w:proofErr w:type="spellStart"/>
      <w:r>
        <w:t>rgb</w:t>
      </w:r>
      <w:proofErr w:type="spellEnd"/>
      <w:r>
        <w:t>, y el interruptor se ha cambiado por un pulsador conectado</w:t>
      </w:r>
      <w:r w:rsidRPr="00AC3B17">
        <w:t xml:space="preserve"> </w:t>
      </w:r>
      <w:r>
        <w:t xml:space="preserve">a una línea del </w:t>
      </w:r>
      <w:proofErr w:type="spellStart"/>
      <w:r>
        <w:t>wakeup</w:t>
      </w:r>
      <w:proofErr w:type="spellEnd"/>
      <w:r>
        <w:t xml:space="preserve"> del microcontrolador, lo que nos permitirá implementar un “apagado” por software y alguna otra funcionalidad </w:t>
      </w:r>
      <w:r w:rsidR="008A6B03">
        <w:t>básica,</w:t>
      </w:r>
      <w:r>
        <w:t xml:space="preserve"> como puede ser apagar la luz de retroiluminación de la pantalla, de una manera similar al pulsador que tienen los </w:t>
      </w:r>
      <w:r w:rsidR="008A6B03">
        <w:t>Smartphone</w:t>
      </w:r>
      <w:r>
        <w:t>.</w:t>
      </w:r>
    </w:p>
    <w:p w14:paraId="7D465EB2" w14:textId="77777777" w:rsidR="00F110C4" w:rsidRPr="004D6DBC" w:rsidRDefault="00F110C4" w:rsidP="00F110C4">
      <w:pPr>
        <w:pStyle w:val="Ttulo3"/>
      </w:pPr>
      <w:r>
        <w:t>Capa de abstracción hardware</w:t>
      </w:r>
      <w:r w:rsidRPr="00F110C4">
        <w:t xml:space="preserve"> </w:t>
      </w:r>
      <w:r>
        <w:t>del segundo prototipo</w:t>
      </w:r>
    </w:p>
    <w:p w14:paraId="0FABC2FC" w14:textId="77777777" w:rsidR="005C16EA" w:rsidRDefault="008A6B03" w:rsidP="005C16EA">
      <w:pPr>
        <w:spacing w:after="0"/>
      </w:pPr>
      <w:r>
        <w:t xml:space="preserve">En este caso, esta capa está basada en el código de inicialización generado por el programa STM32CubeMX, el cual permite configurar </w:t>
      </w:r>
      <w:r w:rsidR="00655123">
        <w:t xml:space="preserve">todos los periféricos del microcontrolador y proporciona funciones para el uso de los puertos serie (entre otras muchas cosas). </w:t>
      </w:r>
    </w:p>
    <w:p w14:paraId="4B63FBD0" w14:textId="77777777" w:rsidR="00F110C4" w:rsidRDefault="00655123" w:rsidP="00655123">
      <w:pPr>
        <w:spacing w:after="0"/>
      </w:pPr>
      <w:r>
        <w:t>La funcionalidad que ofrece esta nueva capa es idéntica a la del primer prototipo</w:t>
      </w:r>
      <w:r w:rsidR="003E730B">
        <w:t>, salvo que en este caso no bloquean la ejecución del programa principal, ya que utilizan las funciones que ofrece el código de inicialización diseñadas para este propósito, bien mediante el uso de interrupciones o acceso directo a memoria.</w:t>
      </w:r>
    </w:p>
    <w:p w14:paraId="55C0323A" w14:textId="77777777" w:rsidR="005A2740" w:rsidRDefault="00BB6780" w:rsidP="005A2740">
      <w:pPr>
        <w:pStyle w:val="Ttulo2"/>
      </w:pPr>
      <w:r>
        <w:t>Visión</w:t>
      </w:r>
      <w:r w:rsidR="005A2740">
        <w:t xml:space="preserve"> general del sistema</w:t>
      </w:r>
    </w:p>
    <w:p w14:paraId="4953C8D7" w14:textId="77777777" w:rsidR="005A2740" w:rsidRDefault="00BB6780" w:rsidP="005A2740">
      <w:r>
        <w:t xml:space="preserve">El funcionamiento de este servicio será diferente según se ejecute en el dispositivo de acceso o en el IMD, </w:t>
      </w:r>
      <w:r w:rsidR="00FD2636">
        <w:t xml:space="preserve">pero dado que ambas plataformas comparten la gran mayoría de la funcionalidad, se ha decidido diseñar un único sistema, el cual después </w:t>
      </w:r>
      <w:r w:rsidR="000E3DC1">
        <w:t>incluirá</w:t>
      </w:r>
      <w:r w:rsidR="00FD2636">
        <w:t xml:space="preserve"> o no ciertas partes según se trate del dispositivo de acceso o el </w:t>
      </w:r>
      <w:r w:rsidR="00BD03D7">
        <w:t>simulador de marcapasos</w:t>
      </w:r>
      <w:r w:rsidR="00FD2636">
        <w:t>.</w:t>
      </w:r>
    </w:p>
    <w:p w14:paraId="2E4CBDEB" w14:textId="77777777" w:rsidR="00FD2636" w:rsidRDefault="00FD2636" w:rsidP="005A2740">
      <w:r>
        <w:t xml:space="preserve">Debido a que este es un sistema de uso puntual, la mayor parte del tiempo se encontrara en </w:t>
      </w:r>
      <w:r w:rsidR="0062450D">
        <w:t xml:space="preserve">estado de suspensión </w:t>
      </w:r>
      <w:r>
        <w:t xml:space="preserve">para reducir el </w:t>
      </w:r>
      <w:r w:rsidR="00BD03D7">
        <w:t xml:space="preserve">consumo, lo cual es </w:t>
      </w:r>
      <w:r>
        <w:t xml:space="preserve">especialmente </w:t>
      </w:r>
      <w:r w:rsidR="00BD03D7">
        <w:t xml:space="preserve">crítico </w:t>
      </w:r>
      <w:r>
        <w:t xml:space="preserve">en </w:t>
      </w:r>
      <w:r w:rsidR="00BD03D7">
        <w:t>un hipotético</w:t>
      </w:r>
      <w:r>
        <w:t xml:space="preserve"> IMD, </w:t>
      </w:r>
      <w:r w:rsidR="00BD03D7">
        <w:t>donde la recarga de la batería es especialmente problemática</w:t>
      </w:r>
      <w:r>
        <w:t xml:space="preserve">. </w:t>
      </w:r>
    </w:p>
    <w:p w14:paraId="511EA3BB" w14:textId="77777777" w:rsidR="00BD03D7" w:rsidRPr="005A2740" w:rsidRDefault="00BD03D7" w:rsidP="005A2740">
      <w:r>
        <w:t>Durante el acceso, el simulador de marcapasos entrará en modo escucha para poder ser detectado por el dispositivo de acceso, el cual establecerá una comunicación autenticada mediante un proceso que se detallará más adelante. Una vez el simulador de marcapasos nos haya concedido el acceso</w:t>
      </w:r>
      <w:r w:rsidR="003C50AC">
        <w:t>, el dispositivo ofrece una serie de opciones que simulan la manipulación de parámetros del marcapasos. Finalmente, el dispositivo cierra la conexión enviando un comando que “apaga” el modulo radio del simulador.</w:t>
      </w:r>
    </w:p>
    <w:p w14:paraId="1F7C2217" w14:textId="77777777" w:rsidR="00685EF5" w:rsidRDefault="00685EF5" w:rsidP="002C288F">
      <w:pPr>
        <w:pStyle w:val="Ttulo2"/>
      </w:pPr>
      <w:r>
        <w:t>Arquitectura Software</w:t>
      </w:r>
      <w:r w:rsidR="00D0425F" w:rsidRPr="00D0425F">
        <w:t xml:space="preserve"> </w:t>
      </w:r>
      <w:r w:rsidR="00D0425F">
        <w:t>del primer prototipo</w:t>
      </w:r>
    </w:p>
    <w:p w14:paraId="78348812" w14:textId="77777777" w:rsidR="005A2740" w:rsidRDefault="0062450D" w:rsidP="005A2740">
      <w:r>
        <w:t>El software se divide en una serie de niveles en los que podemos distinguir:</w:t>
      </w:r>
    </w:p>
    <w:p w14:paraId="125511D4" w14:textId="77777777" w:rsidR="0062450D" w:rsidRDefault="0062450D" w:rsidP="0062450D">
      <w:pPr>
        <w:pStyle w:val="Prrafodelista"/>
        <w:numPr>
          <w:ilvl w:val="0"/>
          <w:numId w:val="9"/>
        </w:numPr>
      </w:pPr>
      <w:r>
        <w:lastRenderedPageBreak/>
        <w:t xml:space="preserve">Hardware </w:t>
      </w:r>
      <w:proofErr w:type="spellStart"/>
      <w:r>
        <w:t>Abstraction</w:t>
      </w:r>
      <w:proofErr w:type="spellEnd"/>
      <w:r>
        <w:t xml:space="preserve"> </w:t>
      </w:r>
      <w:proofErr w:type="spellStart"/>
      <w:r>
        <w:t>Layer</w:t>
      </w:r>
      <w:proofErr w:type="spellEnd"/>
      <w:r>
        <w:t xml:space="preserve"> </w:t>
      </w:r>
      <w:r w:rsidR="00492AF7">
        <w:t>(</w:t>
      </w:r>
      <w:proofErr w:type="spellStart"/>
      <w:r w:rsidR="00DC2ADE">
        <w:t>Hal</w:t>
      </w:r>
      <w:proofErr w:type="spellEnd"/>
      <w:r w:rsidR="00DC2ADE">
        <w:t>)</w:t>
      </w:r>
      <w:r>
        <w:t xml:space="preserve">: Implementada en el </w:t>
      </w:r>
      <w:r w:rsidR="00411F0B">
        <w:t>proyecto “</w:t>
      </w:r>
      <w:r w:rsidR="00411F0B" w:rsidRPr="00185978">
        <w:t>Diseño e implementación de una plataforma hardware para un sistema de acceso inalámbrico a dispositivos médicos mediante Heart-To-Heart</w:t>
      </w:r>
      <w:r w:rsidR="00411F0B">
        <w:t>”</w:t>
      </w:r>
      <w:r>
        <w:t>, consiste en una serie de librerías que permiten la</w:t>
      </w:r>
      <w:r w:rsidR="00AE7FF6" w:rsidRPr="00AE7FF6">
        <w:t xml:space="preserve"> </w:t>
      </w:r>
      <w:r w:rsidR="00AE7FF6">
        <w:t>configuración y</w:t>
      </w:r>
      <w:r>
        <w:t xml:space="preserve"> gestión </w:t>
      </w:r>
      <w:r w:rsidR="00AE7FF6">
        <w:t xml:space="preserve">de los periféricos del </w:t>
      </w:r>
      <w:proofErr w:type="spellStart"/>
      <w:r w:rsidR="00AE7FF6">
        <w:t>microcontrador</w:t>
      </w:r>
      <w:proofErr w:type="spellEnd"/>
      <w:r w:rsidR="00AE7FF6">
        <w:t>, así como la configuración inicial del propio microcontrolador.</w:t>
      </w:r>
    </w:p>
    <w:p w14:paraId="6499AC15" w14:textId="77777777" w:rsidR="00AE7FF6" w:rsidRDefault="00AE7FF6" w:rsidP="0062450D">
      <w:pPr>
        <w:pStyle w:val="Prrafodelista"/>
        <w:numPr>
          <w:ilvl w:val="0"/>
          <w:numId w:val="9"/>
        </w:numPr>
      </w:pPr>
      <w:r>
        <w:t xml:space="preserve">Drivers: Son los módulos software que permiten configurar y utilizar los distintos módulos hardware, como puede ser el </w:t>
      </w:r>
      <w:proofErr w:type="spellStart"/>
      <w:r>
        <w:t>analog</w:t>
      </w:r>
      <w:proofErr w:type="spellEnd"/>
      <w:r>
        <w:t xml:space="preserve"> </w:t>
      </w:r>
      <w:proofErr w:type="spellStart"/>
      <w:r>
        <w:t>frontend</w:t>
      </w:r>
      <w:proofErr w:type="spellEnd"/>
      <w:r>
        <w:t xml:space="preserve">, la pantalla o el medidor de batería. </w:t>
      </w:r>
    </w:p>
    <w:p w14:paraId="766B9910" w14:textId="77777777" w:rsidR="006A595D" w:rsidRDefault="000A3FE5" w:rsidP="006769FA">
      <w:pPr>
        <w:pStyle w:val="Prrafodelista"/>
        <w:numPr>
          <w:ilvl w:val="0"/>
          <w:numId w:val="9"/>
        </w:numPr>
      </w:pPr>
      <w:r>
        <w:t xml:space="preserve">Aplicación: </w:t>
      </w:r>
      <w:r w:rsidR="00A35FAD">
        <w:t xml:space="preserve"> </w:t>
      </w:r>
      <w:r w:rsidR="00411F0B">
        <w:t xml:space="preserve">Esta capa se encarga de controlar las funciones de más alto nivel, como son el algoritmo de detección de </w:t>
      </w:r>
      <w:proofErr w:type="spellStart"/>
      <w:r w:rsidR="00411F0B">
        <w:t>bpm</w:t>
      </w:r>
      <w:proofErr w:type="spellEnd"/>
      <w:r w:rsidR="00411F0B">
        <w:t xml:space="preserve">, la interfaz de usuario, la inicialización de la pila de protocolos, etc. </w:t>
      </w:r>
    </w:p>
    <w:sectPr w:rsidR="006A595D" w:rsidSect="002B3C14">
      <w:footerReference w:type="default" r:id="rId1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raujo" w:date="2016-09-01T11:00:00Z" w:initials="AAP">
    <w:p w14:paraId="478D78FB" w14:textId="77777777" w:rsidR="000D1C0D" w:rsidRDefault="000D1C0D">
      <w:pPr>
        <w:pStyle w:val="Textocomentario"/>
      </w:pPr>
      <w:r>
        <w:rPr>
          <w:rStyle w:val="Refdecomentario"/>
        </w:rPr>
        <w:annotationRef/>
      </w:r>
      <w:r>
        <w:t>No se ponen referencias en el resumen, justifica lo que has utilizado, no de donde viene</w:t>
      </w:r>
    </w:p>
  </w:comment>
  <w:comment w:id="2" w:author="carpanta" w:date="2016-09-07T10:55:00Z" w:initials="c">
    <w:p w14:paraId="196704E9" w14:textId="77777777" w:rsidR="0079723D" w:rsidRDefault="0079723D">
      <w:pPr>
        <w:pStyle w:val="Textocomentario"/>
      </w:pPr>
      <w:r>
        <w:rPr>
          <w:rStyle w:val="Refdecomentario"/>
        </w:rPr>
        <w:annotationRef/>
      </w:r>
      <w:r>
        <w:t>done</w:t>
      </w:r>
    </w:p>
  </w:comment>
  <w:comment w:id="3" w:author="araujo" w:date="2016-09-01T11:02:00Z" w:initials="AAP">
    <w:p w14:paraId="20341C50" w14:textId="77777777" w:rsidR="000D1C0D" w:rsidRDefault="000D1C0D">
      <w:pPr>
        <w:pStyle w:val="Textocomentario"/>
      </w:pPr>
      <w:r>
        <w:rPr>
          <w:rStyle w:val="Refdecomentario"/>
        </w:rPr>
        <w:annotationRef/>
      </w:r>
      <w:r>
        <w:t>Esto sobra en un resumen. […] Se ha realizado en diseño y la implementación de los diferentes módulos software que permiten A,B,C[…]</w:t>
      </w:r>
    </w:p>
  </w:comment>
  <w:comment w:id="4" w:author="carpanta" w:date="2016-09-07T10:59:00Z" w:initials="c">
    <w:p w14:paraId="0A2EEF59" w14:textId="77777777" w:rsidR="0079723D" w:rsidRDefault="0079723D">
      <w:pPr>
        <w:pStyle w:val="Textocomentario"/>
      </w:pPr>
      <w:r>
        <w:rPr>
          <w:rStyle w:val="Refdecomentario"/>
        </w:rPr>
        <w:annotationRef/>
      </w:r>
      <w:r>
        <w:t>done</w:t>
      </w:r>
    </w:p>
  </w:comment>
  <w:comment w:id="5" w:author="araujo" w:date="2016-09-01T11:02:00Z" w:initials="AAP">
    <w:p w14:paraId="45A0EB58" w14:textId="77777777" w:rsidR="000D1C0D" w:rsidRDefault="000D1C0D">
      <w:pPr>
        <w:pStyle w:val="Textocomentario"/>
      </w:pPr>
      <w:r>
        <w:rPr>
          <w:rStyle w:val="Refdecomentario"/>
        </w:rPr>
        <w:annotationRef/>
      </w:r>
      <w:r>
        <w:t>Han ido bien las pruebas, conclusiones?</w:t>
      </w:r>
    </w:p>
  </w:comment>
  <w:comment w:id="6" w:author="carpanta" w:date="2016-09-07T11:00:00Z" w:initials="c">
    <w:p w14:paraId="497169C8" w14:textId="77777777" w:rsidR="0079723D" w:rsidRDefault="0079723D">
      <w:pPr>
        <w:pStyle w:val="Textocomentario"/>
      </w:pPr>
      <w:r>
        <w:rPr>
          <w:rStyle w:val="Refdecomentario"/>
        </w:rPr>
        <w:annotationRef/>
      </w:r>
      <w:r>
        <w:t>done</w:t>
      </w:r>
    </w:p>
  </w:comment>
  <w:comment w:id="14" w:author="araujo" w:date="2016-09-01T11:04:00Z" w:initials="AAP">
    <w:p w14:paraId="1EF3FD31" w14:textId="77777777" w:rsidR="000D1C0D" w:rsidRDefault="000D1C0D">
      <w:pPr>
        <w:pStyle w:val="Textocomentario"/>
      </w:pPr>
      <w:r>
        <w:rPr>
          <w:rStyle w:val="Refdecomentario"/>
        </w:rPr>
        <w:annotationRef/>
      </w:r>
      <w:r>
        <w:t>Primera aparición, pon lo que significa</w:t>
      </w:r>
    </w:p>
  </w:comment>
  <w:comment w:id="15" w:author="carpanta" w:date="2016-09-07T11:00:00Z" w:initials="c">
    <w:p w14:paraId="11450AFC" w14:textId="77777777" w:rsidR="0079723D" w:rsidRDefault="0079723D">
      <w:pPr>
        <w:pStyle w:val="Textocomentario"/>
      </w:pPr>
      <w:r>
        <w:rPr>
          <w:rStyle w:val="Refdecomentario"/>
        </w:rPr>
        <w:annotationRef/>
      </w:r>
      <w:r>
        <w:t>done</w:t>
      </w:r>
    </w:p>
  </w:comment>
  <w:comment w:id="16" w:author="araujo" w:date="2016-09-01T11:05:00Z" w:initials="AAP">
    <w:p w14:paraId="20C31248" w14:textId="77777777" w:rsidR="000D1C0D" w:rsidRDefault="000D1C0D">
      <w:pPr>
        <w:pStyle w:val="Textocomentario"/>
      </w:pPr>
      <w:r>
        <w:rPr>
          <w:rStyle w:val="Refdecomentario"/>
        </w:rPr>
        <w:annotationRef/>
      </w:r>
      <w:r>
        <w:t xml:space="preserve">Esto no forma parte de la introducción. Aquí están diciendo cual es la solución. En la </w:t>
      </w:r>
      <w:proofErr w:type="spellStart"/>
      <w:r>
        <w:t>intro</w:t>
      </w:r>
      <w:proofErr w:type="spellEnd"/>
      <w:r>
        <w:t xml:space="preserve"> tienes que explicar el entorno y demostrar que existe un problema y listo. Esto da pie a los objetivos</w:t>
      </w:r>
    </w:p>
  </w:comment>
  <w:comment w:id="17" w:author="carpanta" w:date="2016-09-07T14:08:00Z" w:initials="c">
    <w:p w14:paraId="76A1187D" w14:textId="77777777" w:rsidR="00D7441E" w:rsidRDefault="00D7441E">
      <w:pPr>
        <w:pStyle w:val="Textocomentario"/>
      </w:pPr>
      <w:r>
        <w:rPr>
          <w:rStyle w:val="Refdecomentario"/>
        </w:rPr>
        <w:annotationRef/>
      </w:r>
      <w:r>
        <w:t>done</w:t>
      </w:r>
    </w:p>
  </w:comment>
  <w:comment w:id="18" w:author="araujo" w:date="2016-09-01T11:06:00Z" w:initials="AAP">
    <w:p w14:paraId="1D35666D" w14:textId="7C06FB42" w:rsidR="000D1C0D" w:rsidRDefault="000D1C0D">
      <w:pPr>
        <w:pStyle w:val="Textocomentario"/>
      </w:pPr>
      <w:r>
        <w:rPr>
          <w:rStyle w:val="Refdecomentario"/>
        </w:rPr>
        <w:annotationRef/>
      </w:r>
      <w:r>
        <w:t xml:space="preserve"> ha hecho </w:t>
      </w:r>
      <w:r w:rsidR="008660CB">
        <w:t xml:space="preserve">El objetivo del proyecto global consiste en. Este objetivo se divide en hardware y software. El hardware lo </w:t>
      </w:r>
      <w:proofErr w:type="spellStart"/>
      <w:r>
        <w:t>Samu</w:t>
      </w:r>
      <w:proofErr w:type="spellEnd"/>
      <w:r>
        <w:t>. Por lo tanto, el objetivo de este proyecto es…</w:t>
      </w:r>
    </w:p>
  </w:comment>
  <w:comment w:id="19" w:author="carpanta" w:date="2016-09-07T16:32:00Z" w:initials="c">
    <w:p w14:paraId="79FA3983" w14:textId="4EF57EF6" w:rsidR="00E62180" w:rsidRDefault="00E62180">
      <w:pPr>
        <w:pStyle w:val="Textocomentario"/>
      </w:pPr>
      <w:r>
        <w:rPr>
          <w:rStyle w:val="Refdecomentario"/>
        </w:rPr>
        <w:annotationRef/>
      </w:r>
      <w:r>
        <w:t>done</w:t>
      </w:r>
    </w:p>
  </w:comment>
  <w:comment w:id="20" w:author="araujo" w:date="2016-09-01T11:07:00Z" w:initials="AAP">
    <w:p w14:paraId="24A7368C" w14:textId="77777777" w:rsidR="000D1C0D" w:rsidRDefault="000D1C0D">
      <w:pPr>
        <w:pStyle w:val="Textocomentario"/>
      </w:pPr>
      <w:r>
        <w:rPr>
          <w:rStyle w:val="Refdecomentario"/>
        </w:rPr>
        <w:annotationRef/>
      </w:r>
      <w:r>
        <w:t>Integración y pruebas</w:t>
      </w:r>
    </w:p>
  </w:comment>
  <w:comment w:id="21" w:author="carpanta" w:date="2016-09-07T16:37:00Z" w:initials="c">
    <w:p w14:paraId="335A3774" w14:textId="372D5ACB" w:rsidR="00E62180" w:rsidRDefault="00E62180">
      <w:pPr>
        <w:pStyle w:val="Textocomentario"/>
      </w:pPr>
      <w:r>
        <w:rPr>
          <w:rStyle w:val="Refdecomentario"/>
        </w:rPr>
        <w:annotationRef/>
      </w:r>
      <w:r>
        <w:t>done</w:t>
      </w:r>
    </w:p>
  </w:comment>
  <w:comment w:id="22" w:author="araujo" w:date="2016-09-01T11:07:00Z" w:initials="AAP">
    <w:p w14:paraId="3DE44F42" w14:textId="77777777" w:rsidR="000D1C0D" w:rsidRDefault="000D1C0D">
      <w:pPr>
        <w:pStyle w:val="Textocomentario"/>
      </w:pPr>
      <w:r>
        <w:rPr>
          <w:rStyle w:val="Refdecomentario"/>
        </w:rPr>
        <w:annotationRef/>
      </w:r>
      <w:r>
        <w:t>Esto antes, para situarme en el entorno</w:t>
      </w:r>
    </w:p>
  </w:comment>
  <w:comment w:id="23" w:author="carpanta" w:date="2016-09-07T16:32:00Z" w:initials="c">
    <w:p w14:paraId="1C849C69" w14:textId="365010DA" w:rsidR="00E62180" w:rsidRDefault="00E62180">
      <w:pPr>
        <w:pStyle w:val="Textocomentario"/>
      </w:pPr>
      <w:r>
        <w:rPr>
          <w:rStyle w:val="Refdecomentario"/>
        </w:rPr>
        <w:annotationRef/>
      </w:r>
      <w:r>
        <w:t>done</w:t>
      </w:r>
    </w:p>
  </w:comment>
  <w:comment w:id="24" w:author="araujo" w:date="2016-09-01T11:07:00Z" w:initials="AAP">
    <w:p w14:paraId="7AC16BDE" w14:textId="77777777" w:rsidR="000D1C0D" w:rsidRDefault="000D1C0D">
      <w:pPr>
        <w:pStyle w:val="Textocomentario"/>
      </w:pPr>
      <w:r>
        <w:rPr>
          <w:rStyle w:val="Refdecomentario"/>
        </w:rPr>
        <w:annotationRef/>
      </w:r>
      <w:r>
        <w:t>Los trabajos. Las publicaciones únicamente hacen difundir trabajos, pero nos basamos en trabajos, no en las publicaciones</w:t>
      </w:r>
    </w:p>
  </w:comment>
  <w:comment w:id="25" w:author="carpanta" w:date="2016-09-07T17:23:00Z" w:initials="c">
    <w:p w14:paraId="17ABD05D" w14:textId="5C224D7D" w:rsidR="001B71D6" w:rsidRDefault="001B71D6">
      <w:pPr>
        <w:pStyle w:val="Textocomentario"/>
      </w:pPr>
      <w:r>
        <w:rPr>
          <w:rStyle w:val="Refdecomentario"/>
        </w:rPr>
        <w:annotationRef/>
      </w:r>
      <w:r>
        <w:t>done</w:t>
      </w:r>
    </w:p>
  </w:comment>
  <w:comment w:id="26" w:author="araujo" w:date="2016-09-01T11:08:00Z" w:initials="AAP">
    <w:p w14:paraId="69541C22" w14:textId="77777777" w:rsidR="000D1C0D" w:rsidRDefault="000D1C0D">
      <w:pPr>
        <w:pStyle w:val="Textocomentario"/>
      </w:pPr>
      <w:r>
        <w:rPr>
          <w:rStyle w:val="Refdecomentario"/>
        </w:rPr>
        <w:annotationRef/>
      </w:r>
      <w:r>
        <w:t>Me falta un apartado en el que expliques la estructura de la memoria, siempre viene bien para que sepas cómo vas a contar las cosas y porqué</w:t>
      </w:r>
    </w:p>
  </w:comment>
  <w:comment w:id="27" w:author="carpanta" w:date="2016-09-07T18:03:00Z" w:initials="c">
    <w:p w14:paraId="136C6CCB" w14:textId="2AD1116B" w:rsidR="00801A2C" w:rsidRDefault="00801A2C">
      <w:pPr>
        <w:pStyle w:val="Textocomentario"/>
      </w:pPr>
      <w:r>
        <w:rPr>
          <w:rStyle w:val="Refdecomentario"/>
        </w:rPr>
        <w:annotationRef/>
      </w:r>
      <w:r w:rsidR="00790C57">
        <w:t>done</w:t>
      </w:r>
    </w:p>
  </w:comment>
  <w:comment w:id="28" w:author="araujo" w:date="2016-09-01T11:14:00Z" w:initials="AAP">
    <w:p w14:paraId="5AC82130" w14:textId="506609E8" w:rsidR="000D1C0D" w:rsidRDefault="000D1C0D">
      <w:pPr>
        <w:pStyle w:val="Textocomentario"/>
      </w:pPr>
      <w:r>
        <w:rPr>
          <w:rStyle w:val="Refdecomentario"/>
        </w:rPr>
        <w:annotationRef/>
      </w:r>
      <w:r>
        <w:t>Tienes que justificar porqué están basados en ese trabajo y de todo lo que has visto el motivo de seleccionar esos requisitos.</w:t>
      </w:r>
    </w:p>
    <w:p w14:paraId="7EE5C26A" w14:textId="28869F7C" w:rsidR="00926E23" w:rsidRDefault="00926E23">
      <w:pPr>
        <w:pStyle w:val="Textocomentario"/>
      </w:pPr>
    </w:p>
  </w:comment>
  <w:comment w:id="29" w:author="Administrator" w:date="2016-09-08T17:26:00Z" w:initials="A">
    <w:p w14:paraId="26DF9751" w14:textId="1D6B1EDA" w:rsidR="00926E23" w:rsidRDefault="00926E23">
      <w:pPr>
        <w:pStyle w:val="Textocomentario"/>
      </w:pPr>
      <w:r>
        <w:rPr>
          <w:rStyle w:val="Refdecomentario"/>
        </w:rPr>
        <w:annotationRef/>
      </w:r>
      <w:r>
        <w:t>Done</w:t>
      </w:r>
    </w:p>
    <w:p w14:paraId="71817657" w14:textId="77777777" w:rsidR="00926E23" w:rsidRDefault="00926E23">
      <w:pPr>
        <w:pStyle w:val="Textocomentario"/>
      </w:pPr>
    </w:p>
  </w:comment>
  <w:comment w:id="30" w:author="araujo" w:date="2016-09-01T11:14:00Z" w:initials="AAP">
    <w:p w14:paraId="4AAE0A4D" w14:textId="77777777" w:rsidR="000D1C0D" w:rsidRDefault="000D1C0D">
      <w:pPr>
        <w:pStyle w:val="Textocomentario"/>
      </w:pPr>
      <w:r>
        <w:rPr>
          <w:rStyle w:val="Refdecomentario"/>
        </w:rPr>
        <w:annotationRef/>
      </w:r>
      <w:r>
        <w:t>Lo mismo, porqué ese algoritmo con respecto a otros. No puedes decir me baso en esto y esto porque me sale de los cojones.</w:t>
      </w:r>
    </w:p>
  </w:comment>
  <w:comment w:id="31" w:author="Administrator" w:date="2016-09-08T17:27:00Z" w:initials="A">
    <w:p w14:paraId="1B172A55" w14:textId="25537D1B" w:rsidR="00926E23" w:rsidRDefault="00926E23">
      <w:pPr>
        <w:pStyle w:val="Textocomentario"/>
      </w:pPr>
      <w:r>
        <w:rPr>
          <w:rStyle w:val="Refdecomentario"/>
        </w:rPr>
        <w:annotationRef/>
      </w:r>
      <w:r>
        <w:t>done</w:t>
      </w:r>
    </w:p>
  </w:comment>
  <w:comment w:id="32" w:author="araujo" w:date="2016-09-01T11:15:00Z" w:initials="AAP">
    <w:p w14:paraId="11CDF9FA" w14:textId="77777777" w:rsidR="000D1C0D" w:rsidRDefault="000D1C0D">
      <w:pPr>
        <w:pStyle w:val="Textocomentario"/>
      </w:pPr>
      <w:r>
        <w:rPr>
          <w:rStyle w:val="Refdecomentario"/>
        </w:rPr>
        <w:annotationRef/>
      </w:r>
      <w:r>
        <w:t>No estaría de más hacer un diagrama de bloques que te ayude a visualizar de un primer vistazo los bloques en los que lo has dividido.</w:t>
      </w:r>
    </w:p>
  </w:comment>
  <w:comment w:id="33" w:author="Administrator" w:date="2016-09-08T17:57:00Z" w:initials="A">
    <w:p w14:paraId="6FA018DF" w14:textId="26C2D28E" w:rsidR="00CF4BF3" w:rsidRDefault="00CF4BF3">
      <w:pPr>
        <w:pStyle w:val="Textocomentario"/>
      </w:pPr>
      <w:r>
        <w:rPr>
          <w:rStyle w:val="Refdecomentario"/>
        </w:rPr>
        <w:annotationRef/>
      </w:r>
      <w:r>
        <w:t>Mejor ponerlo en el diseño</w:t>
      </w:r>
    </w:p>
  </w:comment>
  <w:comment w:id="34" w:author="araujo" w:date="2016-09-01T11:15:00Z" w:initials="AAP">
    <w:p w14:paraId="25FBA2AB" w14:textId="77777777" w:rsidR="000D1C0D" w:rsidRDefault="000D1C0D">
      <w:pPr>
        <w:pStyle w:val="Textocomentario"/>
      </w:pPr>
      <w:r>
        <w:rPr>
          <w:rStyle w:val="Refdecomentario"/>
        </w:rPr>
        <w:annotationRef/>
      </w:r>
      <w:r>
        <w:t>Duración de qué?</w:t>
      </w:r>
    </w:p>
  </w:comment>
  <w:comment w:id="35" w:author="Administrator" w:date="2016-09-08T19:24:00Z" w:initials="A">
    <w:p w14:paraId="2F5CC6FA" w14:textId="01BC6536" w:rsidR="000F799C" w:rsidRDefault="000F799C">
      <w:pPr>
        <w:pStyle w:val="Textocomentario"/>
      </w:pPr>
      <w:r>
        <w:rPr>
          <w:rStyle w:val="Refdecomentario"/>
        </w:rPr>
        <w:annotationRef/>
      </w:r>
      <w:r>
        <w:t>Done</w:t>
      </w:r>
    </w:p>
  </w:comment>
  <w:comment w:id="36" w:author="araujo" w:date="2016-09-01T11:16:00Z" w:initials="AAP">
    <w:p w14:paraId="419C5276" w14:textId="77777777" w:rsidR="000D1C0D" w:rsidRDefault="000D1C0D">
      <w:pPr>
        <w:pStyle w:val="Textocomentario"/>
      </w:pPr>
      <w:r>
        <w:rPr>
          <w:rStyle w:val="Refdecomentario"/>
        </w:rPr>
        <w:annotationRef/>
      </w:r>
      <w:r>
        <w:t>Entiendo que lo que deben ser es lo más sencillo posibles y que eso implica menor orden.</w:t>
      </w:r>
    </w:p>
  </w:comment>
  <w:comment w:id="37" w:author="Administrator" w:date="2016-09-10T13:51:00Z" w:initials="A">
    <w:p w14:paraId="0EC974DA" w14:textId="08C72F6E" w:rsidR="00304308" w:rsidRDefault="00304308">
      <w:pPr>
        <w:pStyle w:val="Textocomentario"/>
      </w:pPr>
      <w:r>
        <w:rPr>
          <w:rStyle w:val="Refdecomentario"/>
        </w:rPr>
        <w:annotationRef/>
      </w:r>
      <w:r>
        <w:t>done</w:t>
      </w:r>
    </w:p>
  </w:comment>
  <w:comment w:id="38" w:author="araujo" w:date="2016-09-01T11:17:00Z" w:initials="AAP">
    <w:p w14:paraId="251458A1" w14:textId="77777777" w:rsidR="000D1C0D" w:rsidRDefault="000D1C0D">
      <w:pPr>
        <w:pStyle w:val="Textocomentario"/>
      </w:pPr>
      <w:r>
        <w:rPr>
          <w:rStyle w:val="Refdecomentario"/>
        </w:rPr>
        <w:annotationRef/>
      </w:r>
      <w:r>
        <w:t xml:space="preserve">No has hablado hasta aquí nada de ondas R, ni de ECG y entonces no puedes pretender que el tribunal se entere. Tienes que introducir este tema, no </w:t>
      </w:r>
      <w:proofErr w:type="spellStart"/>
      <w:r>
        <w:t>enrrollarte</w:t>
      </w:r>
      <w:proofErr w:type="spellEnd"/>
      <w:r>
        <w:t xml:space="preserve"> , pero lo mínimo para que se enteren</w:t>
      </w:r>
    </w:p>
  </w:comment>
  <w:comment w:id="39" w:author="Administrator" w:date="2016-09-10T13:51:00Z" w:initials="A">
    <w:p w14:paraId="22B8094B" w14:textId="1E8A9A4F" w:rsidR="00304308" w:rsidRDefault="00304308">
      <w:pPr>
        <w:pStyle w:val="Textocomentario"/>
      </w:pPr>
      <w:r>
        <w:rPr>
          <w:rStyle w:val="Refdecomentario"/>
        </w:rPr>
        <w:annotationRef/>
      </w:r>
      <w:r>
        <w:t>done</w:t>
      </w:r>
    </w:p>
  </w:comment>
  <w:comment w:id="40" w:author="araujo" w:date="2016-09-01T11:22:00Z" w:initials="AAP">
    <w:p w14:paraId="1898D136" w14:textId="77777777" w:rsidR="000D1C0D" w:rsidRDefault="000D1C0D">
      <w:pPr>
        <w:pStyle w:val="Textocomentario"/>
      </w:pPr>
      <w:r>
        <w:rPr>
          <w:rStyle w:val="Refdecomentario"/>
        </w:rPr>
        <w:annotationRef/>
      </w:r>
      <w:r>
        <w:t>Explica a grandes rasgos lo que es, luego ya si quiero enterarme mejor ya me leo la referencia.</w:t>
      </w:r>
    </w:p>
  </w:comment>
  <w:comment w:id="41" w:author="Administrator" w:date="2016-09-10T18:24:00Z" w:initials="A">
    <w:p w14:paraId="5A581336" w14:textId="2563AD7D" w:rsidR="00EC5C15" w:rsidRDefault="00EC5C15">
      <w:pPr>
        <w:pStyle w:val="Textocomentario"/>
      </w:pPr>
      <w:r>
        <w:rPr>
          <w:rStyle w:val="Refdecomentario"/>
        </w:rPr>
        <w:annotationRef/>
      </w:r>
      <w:r>
        <w:t>done</w:t>
      </w:r>
    </w:p>
  </w:comment>
  <w:comment w:id="43" w:author="araujo" w:date="2016-09-01T11:23:00Z" w:initials="AAP">
    <w:p w14:paraId="399ECB5A" w14:textId="77777777" w:rsidR="000D1C0D" w:rsidRDefault="000D1C0D">
      <w:pPr>
        <w:pStyle w:val="Textocomentario"/>
      </w:pPr>
      <w:r>
        <w:rPr>
          <w:rStyle w:val="Refdecomentario"/>
        </w:rPr>
        <w:annotationRef/>
      </w:r>
      <w:r>
        <w:t xml:space="preserve">Es mucho más complejo de lo que parece. Especifica lo que hace: vínculo, descubrimiento, </w:t>
      </w:r>
      <w:proofErr w:type="spellStart"/>
      <w:r>
        <w:t>bla</w:t>
      </w:r>
      <w:proofErr w:type="spellEnd"/>
      <w:r>
        <w:t xml:space="preserve">, </w:t>
      </w:r>
      <w:proofErr w:type="spellStart"/>
      <w:r>
        <w:t>bla</w:t>
      </w:r>
      <w:proofErr w:type="spellEnd"/>
      <w:r>
        <w:t xml:space="preserve">, </w:t>
      </w:r>
      <w:proofErr w:type="spellStart"/>
      <w:r>
        <w:t>bla</w:t>
      </w:r>
      <w:proofErr w:type="spellEnd"/>
    </w:p>
  </w:comment>
  <w:comment w:id="44" w:author="araujo" w:date="2016-09-01T11:23:00Z" w:initials="AAP">
    <w:p w14:paraId="1BEC0128" w14:textId="77777777" w:rsidR="000D1C0D" w:rsidRDefault="000D1C0D">
      <w:pPr>
        <w:pStyle w:val="Textocomentario"/>
      </w:pPr>
      <w:r>
        <w:rPr>
          <w:rStyle w:val="Refdecomentario"/>
        </w:rPr>
        <w:annotationRef/>
      </w:r>
      <w:r>
        <w:t>Teniendo en cuenta que es un LCD creo que deberías decirlo porque esto no lo decides tú, te viene “impuesto”</w:t>
      </w:r>
    </w:p>
  </w:comment>
  <w:comment w:id="45" w:author="Administrator" w:date="2016-09-10T19:02:00Z" w:initials="A">
    <w:p w14:paraId="1774E691" w14:textId="481A385B" w:rsidR="004211F8" w:rsidRDefault="004211F8">
      <w:pPr>
        <w:pStyle w:val="Textocomentario"/>
      </w:pPr>
      <w:r>
        <w:rPr>
          <w:rStyle w:val="Refdecomentario"/>
        </w:rPr>
        <w:annotationRef/>
      </w:r>
      <w:r>
        <w:t>done</w:t>
      </w:r>
      <w:bookmarkStart w:id="46" w:name="_GoBack"/>
      <w:bookmarkEnd w:id="46"/>
    </w:p>
  </w:comment>
  <w:comment w:id="47" w:author="araujo" w:date="2016-09-01T11:28:00Z" w:initials="AAP">
    <w:p w14:paraId="47F51D9E" w14:textId="77777777" w:rsidR="000D1C0D" w:rsidRDefault="000D1C0D">
      <w:pPr>
        <w:pStyle w:val="Textocomentario"/>
      </w:pPr>
      <w:r>
        <w:rPr>
          <w:rStyle w:val="Refdecomentario"/>
        </w:rPr>
        <w:annotationRef/>
      </w:r>
      <w:r>
        <w:t>Un esquema en el que se vea HW-HAL(diferentes módulos)-SERVICIOS (diferentes bloques)</w:t>
      </w:r>
    </w:p>
  </w:comment>
  <w:comment w:id="49" w:author="araujo" w:date="2016-09-01T11:29:00Z" w:initials="AAP">
    <w:p w14:paraId="217E182F" w14:textId="77777777" w:rsidR="000D1C0D" w:rsidRDefault="000D1C0D">
      <w:pPr>
        <w:pStyle w:val="Textocomentario"/>
      </w:pPr>
      <w:r>
        <w:rPr>
          <w:rStyle w:val="Refdecomentario"/>
        </w:rPr>
        <w:annotationRef/>
      </w:r>
      <w:r>
        <w:t>En ningún momento has hablado de que exista más de un prototipo. Lo puedes decir aquí o explicarlo antes en la estructura de la memoria o ambas cosas.</w:t>
      </w:r>
    </w:p>
  </w:comment>
  <w:comment w:id="50" w:author="araujo" w:date="2016-09-01T11:30:00Z" w:initials="AAP">
    <w:p w14:paraId="7D72781F" w14:textId="77777777" w:rsidR="000D1C0D" w:rsidRDefault="000D1C0D">
      <w:pPr>
        <w:pStyle w:val="Textocomentario"/>
      </w:pPr>
      <w:r>
        <w:rPr>
          <w:rStyle w:val="Refdecomentario"/>
        </w:rPr>
        <w:annotationRef/>
      </w:r>
      <w:r>
        <w:t>Uno en mayúsculas y otra en minúsculas no tiene sentido</w:t>
      </w:r>
    </w:p>
  </w:comment>
  <w:comment w:id="51" w:author="araujo" w:date="2016-09-01T11:30:00Z" w:initials="AAP">
    <w:p w14:paraId="2B772E2E" w14:textId="77777777" w:rsidR="000D1C0D" w:rsidRDefault="000D1C0D">
      <w:pPr>
        <w:pStyle w:val="Textocomentario"/>
      </w:pPr>
      <w:r>
        <w:rPr>
          <w:rStyle w:val="Refdecomentario"/>
        </w:rPr>
        <w:annotationRef/>
      </w:r>
      <w:r>
        <w:t>cursiva</w:t>
      </w:r>
    </w:p>
  </w:comment>
  <w:comment w:id="52" w:author="araujo" w:date="2016-09-01T11:30:00Z" w:initials="AAP">
    <w:p w14:paraId="16336A5D" w14:textId="77777777" w:rsidR="000D1C0D" w:rsidRDefault="000D1C0D">
      <w:pPr>
        <w:pStyle w:val="Textocomentario"/>
      </w:pPr>
      <w:r>
        <w:rPr>
          <w:rStyle w:val="Refdecomentario"/>
        </w:rPr>
        <w:annotationRef/>
      </w:r>
      <w:r>
        <w:t>Recuerda, cada vez que salga por primera vez el acrónimo, pon entre paréntesis su significado</w:t>
      </w:r>
    </w:p>
  </w:comment>
  <w:comment w:id="53" w:author="araujo" w:date="2016-09-01T11:31:00Z" w:initials="AAP">
    <w:p w14:paraId="4D84287B" w14:textId="77777777" w:rsidR="000D1C0D" w:rsidRDefault="000D1C0D">
      <w:pPr>
        <w:pStyle w:val="Textocomentario"/>
      </w:pPr>
      <w:r>
        <w:rPr>
          <w:rStyle w:val="Refdecomentario"/>
        </w:rPr>
        <w:annotationRef/>
      </w:r>
      <w:r>
        <w:t>Te voy a dar yo a ti POLLAS!!!</w:t>
      </w:r>
    </w:p>
  </w:comment>
  <w:comment w:id="54" w:author="araujo" w:date="2016-09-01T11:31:00Z" w:initials="AAP">
    <w:p w14:paraId="6211E773" w14:textId="77777777" w:rsidR="000D1C0D" w:rsidRDefault="000D1C0D">
      <w:pPr>
        <w:pStyle w:val="Textocomentario"/>
      </w:pPr>
      <w:r>
        <w:rPr>
          <w:rStyle w:val="Refdecomentario"/>
        </w:rPr>
        <w:annotationRef/>
      </w:r>
      <w:r>
        <w:t>BT ®</w:t>
      </w:r>
    </w:p>
  </w:comment>
  <w:comment w:id="57" w:author="araujo" w:date="2016-09-01T11:32:00Z" w:initials="AAP">
    <w:p w14:paraId="63E90EC7" w14:textId="77777777" w:rsidR="00B41470" w:rsidRDefault="00B41470">
      <w:pPr>
        <w:pStyle w:val="Textocomentario"/>
      </w:pPr>
      <w:r>
        <w:rPr>
          <w:rStyle w:val="Refdecomentario"/>
        </w:rPr>
        <w:annotationRef/>
      </w:r>
      <w:r>
        <w:t>temporizadores</w:t>
      </w:r>
    </w:p>
  </w:comment>
  <w:comment w:id="58" w:author="araujo" w:date="2016-09-01T11:32:00Z" w:initials="AAP">
    <w:p w14:paraId="7EE8C6A0" w14:textId="77777777" w:rsidR="00B41470" w:rsidRDefault="00B41470">
      <w:pPr>
        <w:pStyle w:val="Textocomentario"/>
      </w:pPr>
      <w:r>
        <w:rPr>
          <w:rStyle w:val="Refdecomentario"/>
        </w:rPr>
        <w:annotationRef/>
      </w:r>
      <w:r>
        <w:t>entradas/salidas de propósito general</w:t>
      </w:r>
    </w:p>
  </w:comment>
  <w:comment w:id="59" w:author="araujo" w:date="2016-09-01T11:33:00Z" w:initials="AAP">
    <w:p w14:paraId="4318DC44" w14:textId="77777777" w:rsidR="00B41470" w:rsidRDefault="00B41470">
      <w:pPr>
        <w:pStyle w:val="Textocomentario"/>
      </w:pPr>
      <w:r>
        <w:rPr>
          <w:rStyle w:val="Refdecomentario"/>
        </w:rPr>
        <w:annotationRef/>
      </w:r>
      <w:r>
        <w:t>anglicismos sólo cuando sean imprescindibles y en cursiva</w:t>
      </w:r>
    </w:p>
  </w:comment>
  <w:comment w:id="61" w:author="araujo" w:date="2016-09-01T11:43:00Z" w:initials="AAP">
    <w:p w14:paraId="2BC6E529" w14:textId="77777777" w:rsidR="00615159" w:rsidRDefault="00615159">
      <w:pPr>
        <w:pStyle w:val="Textocomentario"/>
      </w:pPr>
      <w:r>
        <w:rPr>
          <w:rStyle w:val="Refdecomentario"/>
        </w:rPr>
        <w:annotationRef/>
      </w:r>
      <w:r>
        <w:t>Las funciones de configuración permitirán inicializar el hardware en cada momento con los valores necesarios para… Las configuraciones agrupadas por bloques son las siguientes:</w:t>
      </w:r>
    </w:p>
  </w:comment>
  <w:comment w:id="62" w:author="araujo" w:date="2016-09-01T11:43:00Z" w:initials="AAP">
    <w:p w14:paraId="0852222D" w14:textId="77777777" w:rsidR="00615159" w:rsidRDefault="00615159">
      <w:pPr>
        <w:pStyle w:val="Textocomentario"/>
      </w:pPr>
      <w:r>
        <w:rPr>
          <w:rStyle w:val="Refdecomentario"/>
        </w:rPr>
        <w:annotationRef/>
      </w:r>
      <w:r>
        <w:t>Pon un pequeño párrafo igual que en el apartado anterior.</w:t>
      </w:r>
    </w:p>
  </w:comment>
  <w:comment w:id="64" w:author="araujo" w:date="2016-09-01T11:44:00Z" w:initials="AAP">
    <w:p w14:paraId="51F5C860" w14:textId="77777777" w:rsidR="00615159" w:rsidRDefault="00615159">
      <w:pPr>
        <w:pStyle w:val="Textocomentario"/>
      </w:pPr>
      <w:r>
        <w:rPr>
          <w:rStyle w:val="Refdecomentario"/>
        </w:rPr>
        <w:annotationRef/>
      </w:r>
      <w:r>
        <w:t>Tienes que explicar brevemente porqué un segundo prototipo y qué implica nuevo para diseñar. Además fundamentalmente es descubrimiento tuyo el problema por el que se ha tenido que rediseñar.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8D78FB" w15:done="0"/>
  <w15:commentEx w15:paraId="196704E9" w15:paraIdParent="478D78FB" w15:done="0"/>
  <w15:commentEx w15:paraId="20341C50" w15:done="0"/>
  <w15:commentEx w15:paraId="0A2EEF59" w15:paraIdParent="20341C50" w15:done="0"/>
  <w15:commentEx w15:paraId="45A0EB58" w15:done="0"/>
  <w15:commentEx w15:paraId="497169C8" w15:paraIdParent="45A0EB58" w15:done="0"/>
  <w15:commentEx w15:paraId="1EF3FD31" w15:done="0"/>
  <w15:commentEx w15:paraId="11450AFC" w15:paraIdParent="1EF3FD31" w15:done="0"/>
  <w15:commentEx w15:paraId="20C31248" w15:done="0"/>
  <w15:commentEx w15:paraId="76A1187D" w15:paraIdParent="20C31248" w15:done="0"/>
  <w15:commentEx w15:paraId="1D35666D" w15:done="0"/>
  <w15:commentEx w15:paraId="79FA3983" w15:paraIdParent="1D35666D" w15:done="0"/>
  <w15:commentEx w15:paraId="24A7368C" w15:done="0"/>
  <w15:commentEx w15:paraId="335A3774" w15:paraIdParent="24A7368C" w15:done="0"/>
  <w15:commentEx w15:paraId="3DE44F42" w15:done="0"/>
  <w15:commentEx w15:paraId="1C849C69" w15:paraIdParent="3DE44F42" w15:done="0"/>
  <w15:commentEx w15:paraId="7AC16BDE" w15:done="0"/>
  <w15:commentEx w15:paraId="17ABD05D" w15:paraIdParent="7AC16BDE" w15:done="0"/>
  <w15:commentEx w15:paraId="69541C22" w15:done="0"/>
  <w15:commentEx w15:paraId="136C6CCB" w15:paraIdParent="69541C22" w15:done="0"/>
  <w15:commentEx w15:paraId="7EE5C26A" w15:done="0"/>
  <w15:commentEx w15:paraId="71817657" w15:paraIdParent="7EE5C26A" w15:done="0"/>
  <w15:commentEx w15:paraId="4AAE0A4D" w15:done="0"/>
  <w15:commentEx w15:paraId="1B172A55" w15:paraIdParent="4AAE0A4D" w15:done="0"/>
  <w15:commentEx w15:paraId="11CDF9FA" w15:done="0"/>
  <w15:commentEx w15:paraId="6FA018DF" w15:paraIdParent="11CDF9FA" w15:done="0"/>
  <w15:commentEx w15:paraId="25FBA2AB" w15:done="0"/>
  <w15:commentEx w15:paraId="2F5CC6FA" w15:paraIdParent="25FBA2AB" w15:done="0"/>
  <w15:commentEx w15:paraId="419C5276" w15:done="0"/>
  <w15:commentEx w15:paraId="0EC974DA" w15:paraIdParent="419C5276" w15:done="0"/>
  <w15:commentEx w15:paraId="251458A1" w15:done="0"/>
  <w15:commentEx w15:paraId="22B8094B" w15:paraIdParent="251458A1" w15:done="0"/>
  <w15:commentEx w15:paraId="1898D136" w15:done="0"/>
  <w15:commentEx w15:paraId="5A581336" w15:paraIdParent="1898D136" w15:done="0"/>
  <w15:commentEx w15:paraId="399ECB5A" w15:done="0"/>
  <w15:commentEx w15:paraId="1BEC0128" w15:done="0"/>
  <w15:commentEx w15:paraId="1774E691" w15:paraIdParent="1BEC0128" w15:done="0"/>
  <w15:commentEx w15:paraId="47F51D9E" w15:done="0"/>
  <w15:commentEx w15:paraId="217E182F" w15:done="0"/>
  <w15:commentEx w15:paraId="7D72781F" w15:done="0"/>
  <w15:commentEx w15:paraId="2B772E2E" w15:done="0"/>
  <w15:commentEx w15:paraId="16336A5D" w15:done="0"/>
  <w15:commentEx w15:paraId="4D84287B" w15:done="0"/>
  <w15:commentEx w15:paraId="6211E773" w15:done="0"/>
  <w15:commentEx w15:paraId="63E90EC7" w15:done="0"/>
  <w15:commentEx w15:paraId="7EE8C6A0" w15:done="0"/>
  <w15:commentEx w15:paraId="4318DC44" w15:done="0"/>
  <w15:commentEx w15:paraId="2BC6E529" w15:done="0"/>
  <w15:commentEx w15:paraId="0852222D" w15:done="0"/>
  <w15:commentEx w15:paraId="51F5C86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7486CC" w14:textId="77777777" w:rsidR="00B37178" w:rsidRDefault="00B37178" w:rsidP="00BE5238">
      <w:pPr>
        <w:spacing w:after="0" w:line="240" w:lineRule="auto"/>
      </w:pPr>
      <w:r>
        <w:separator/>
      </w:r>
    </w:p>
  </w:endnote>
  <w:endnote w:type="continuationSeparator" w:id="0">
    <w:p w14:paraId="053E3A31" w14:textId="77777777" w:rsidR="00B37178" w:rsidRDefault="00B37178" w:rsidP="00BE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392600"/>
      <w:docPartObj>
        <w:docPartGallery w:val="Page Numbers (Bottom of Page)"/>
        <w:docPartUnique/>
      </w:docPartObj>
    </w:sdtPr>
    <w:sdtEndPr/>
    <w:sdtContent>
      <w:p w14:paraId="19FB2F1A" w14:textId="2F71315D" w:rsidR="000D1C0D" w:rsidRDefault="00DF6664">
        <w:pPr>
          <w:pStyle w:val="Piedepgina"/>
          <w:jc w:val="center"/>
        </w:pPr>
        <w:r>
          <w:fldChar w:fldCharType="begin"/>
        </w:r>
        <w:r>
          <w:instrText>PAGE   \* MERGEFORMAT</w:instrText>
        </w:r>
        <w:r>
          <w:fldChar w:fldCharType="separate"/>
        </w:r>
        <w:r w:rsidR="004211F8">
          <w:rPr>
            <w:noProof/>
          </w:rPr>
          <w:t>5</w:t>
        </w:r>
        <w:r>
          <w:rPr>
            <w:noProof/>
          </w:rPr>
          <w:fldChar w:fldCharType="end"/>
        </w:r>
      </w:p>
    </w:sdtContent>
  </w:sdt>
  <w:p w14:paraId="544AA540" w14:textId="77777777" w:rsidR="000D1C0D" w:rsidRDefault="000D1C0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C7C88" w14:textId="77777777" w:rsidR="00B37178" w:rsidRDefault="00B37178" w:rsidP="00BE5238">
      <w:pPr>
        <w:spacing w:after="0" w:line="240" w:lineRule="auto"/>
      </w:pPr>
      <w:r>
        <w:separator/>
      </w:r>
    </w:p>
  </w:footnote>
  <w:footnote w:type="continuationSeparator" w:id="0">
    <w:p w14:paraId="49B2986C" w14:textId="77777777" w:rsidR="00B37178" w:rsidRDefault="00B37178" w:rsidP="00BE5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53CD9"/>
    <w:multiLevelType w:val="hybridMultilevel"/>
    <w:tmpl w:val="3A62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A2143"/>
    <w:multiLevelType w:val="hybridMultilevel"/>
    <w:tmpl w:val="9904BF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204221"/>
    <w:multiLevelType w:val="hybridMultilevel"/>
    <w:tmpl w:val="5CEC4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B2ED0"/>
    <w:multiLevelType w:val="hybridMultilevel"/>
    <w:tmpl w:val="2D881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8016633"/>
    <w:multiLevelType w:val="hybridMultilevel"/>
    <w:tmpl w:val="9BF4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93ABB"/>
    <w:multiLevelType w:val="hybridMultilevel"/>
    <w:tmpl w:val="982E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635AC0"/>
    <w:multiLevelType w:val="hybridMultilevel"/>
    <w:tmpl w:val="87740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E346E9"/>
    <w:multiLevelType w:val="hybridMultilevel"/>
    <w:tmpl w:val="35B0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5129E"/>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3B9B594E"/>
    <w:multiLevelType w:val="hybridMultilevel"/>
    <w:tmpl w:val="ABE03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FCB0E3C"/>
    <w:multiLevelType w:val="hybridMultilevel"/>
    <w:tmpl w:val="9AAC3D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1" w15:restartNumberingAfterBreak="0">
    <w:nsid w:val="418C5352"/>
    <w:multiLevelType w:val="hybridMultilevel"/>
    <w:tmpl w:val="7B366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6E2AF7"/>
    <w:multiLevelType w:val="hybridMultilevel"/>
    <w:tmpl w:val="F7FAF73C"/>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13" w15:restartNumberingAfterBreak="0">
    <w:nsid w:val="46823D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80693A"/>
    <w:multiLevelType w:val="hybridMultilevel"/>
    <w:tmpl w:val="6CF22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FD7F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F05C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15770C"/>
    <w:multiLevelType w:val="hybridMultilevel"/>
    <w:tmpl w:val="8ED05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5"/>
  </w:num>
  <w:num w:numId="4">
    <w:abstractNumId w:val="8"/>
  </w:num>
  <w:num w:numId="5">
    <w:abstractNumId w:val="10"/>
  </w:num>
  <w:num w:numId="6">
    <w:abstractNumId w:val="3"/>
  </w:num>
  <w:num w:numId="7">
    <w:abstractNumId w:val="1"/>
  </w:num>
  <w:num w:numId="8">
    <w:abstractNumId w:val="9"/>
  </w:num>
  <w:num w:numId="9">
    <w:abstractNumId w:val="6"/>
  </w:num>
  <w:num w:numId="10">
    <w:abstractNumId w:val="17"/>
  </w:num>
  <w:num w:numId="11">
    <w:abstractNumId w:val="14"/>
  </w:num>
  <w:num w:numId="12">
    <w:abstractNumId w:val="5"/>
  </w:num>
  <w:num w:numId="13">
    <w:abstractNumId w:val="11"/>
  </w:num>
  <w:num w:numId="14">
    <w:abstractNumId w:val="7"/>
  </w:num>
  <w:num w:numId="15">
    <w:abstractNumId w:val="12"/>
  </w:num>
  <w:num w:numId="16">
    <w:abstractNumId w:val="4"/>
  </w:num>
  <w:num w:numId="17">
    <w:abstractNumId w:val="0"/>
  </w:num>
  <w:num w:numId="18">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rpanta">
    <w15:presenceInfo w15:providerId="None" w15:userId="carpanta"/>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0"/>
  <w:proofState w:spelling="clean"/>
  <w:trackRevisions/>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2"/>
  </w:compat>
  <w:rsids>
    <w:rsidRoot w:val="00042721"/>
    <w:rsid w:val="0000161D"/>
    <w:rsid w:val="000238EE"/>
    <w:rsid w:val="00035C5B"/>
    <w:rsid w:val="00042721"/>
    <w:rsid w:val="00083D31"/>
    <w:rsid w:val="000A3FE5"/>
    <w:rsid w:val="000A4B1D"/>
    <w:rsid w:val="000B3E9B"/>
    <w:rsid w:val="000D1C0D"/>
    <w:rsid w:val="000D321C"/>
    <w:rsid w:val="000E0D5A"/>
    <w:rsid w:val="000E3DC1"/>
    <w:rsid w:val="000E6378"/>
    <w:rsid w:val="000F2C02"/>
    <w:rsid w:val="000F799C"/>
    <w:rsid w:val="0010715B"/>
    <w:rsid w:val="00110CAF"/>
    <w:rsid w:val="00120434"/>
    <w:rsid w:val="001216D9"/>
    <w:rsid w:val="00140757"/>
    <w:rsid w:val="00142AB7"/>
    <w:rsid w:val="00160991"/>
    <w:rsid w:val="00161CF8"/>
    <w:rsid w:val="00185978"/>
    <w:rsid w:val="001A5729"/>
    <w:rsid w:val="001A6290"/>
    <w:rsid w:val="001B71D6"/>
    <w:rsid w:val="001E6C4E"/>
    <w:rsid w:val="001F5F00"/>
    <w:rsid w:val="00213A6E"/>
    <w:rsid w:val="002600CD"/>
    <w:rsid w:val="00263CDB"/>
    <w:rsid w:val="002734DC"/>
    <w:rsid w:val="002818A7"/>
    <w:rsid w:val="00282D25"/>
    <w:rsid w:val="002906D1"/>
    <w:rsid w:val="00291DE8"/>
    <w:rsid w:val="00297C49"/>
    <w:rsid w:val="002A34B8"/>
    <w:rsid w:val="002B27DD"/>
    <w:rsid w:val="002B3C14"/>
    <w:rsid w:val="002C288F"/>
    <w:rsid w:val="002D5367"/>
    <w:rsid w:val="00304308"/>
    <w:rsid w:val="00306277"/>
    <w:rsid w:val="003303AF"/>
    <w:rsid w:val="00333EAA"/>
    <w:rsid w:val="00354AE5"/>
    <w:rsid w:val="00354D00"/>
    <w:rsid w:val="003557B4"/>
    <w:rsid w:val="00364709"/>
    <w:rsid w:val="00392D74"/>
    <w:rsid w:val="0039369C"/>
    <w:rsid w:val="003A3736"/>
    <w:rsid w:val="003B7BFF"/>
    <w:rsid w:val="003C50AC"/>
    <w:rsid w:val="003D098D"/>
    <w:rsid w:val="003E730B"/>
    <w:rsid w:val="003F4053"/>
    <w:rsid w:val="00411F0B"/>
    <w:rsid w:val="004211F8"/>
    <w:rsid w:val="004218F2"/>
    <w:rsid w:val="004234BA"/>
    <w:rsid w:val="0044398A"/>
    <w:rsid w:val="004564C5"/>
    <w:rsid w:val="004760C3"/>
    <w:rsid w:val="00492AF7"/>
    <w:rsid w:val="004B5311"/>
    <w:rsid w:val="004D6DBC"/>
    <w:rsid w:val="004E40A4"/>
    <w:rsid w:val="00503598"/>
    <w:rsid w:val="005128C7"/>
    <w:rsid w:val="00513E5F"/>
    <w:rsid w:val="00514F97"/>
    <w:rsid w:val="0051751E"/>
    <w:rsid w:val="00523788"/>
    <w:rsid w:val="00525306"/>
    <w:rsid w:val="00530403"/>
    <w:rsid w:val="00542EFB"/>
    <w:rsid w:val="0054569A"/>
    <w:rsid w:val="0056717E"/>
    <w:rsid w:val="005776EA"/>
    <w:rsid w:val="005A2740"/>
    <w:rsid w:val="005A6280"/>
    <w:rsid w:val="005A69C1"/>
    <w:rsid w:val="005B7CCC"/>
    <w:rsid w:val="005C16EA"/>
    <w:rsid w:val="005D24DA"/>
    <w:rsid w:val="00615159"/>
    <w:rsid w:val="00622FE8"/>
    <w:rsid w:val="0062450D"/>
    <w:rsid w:val="00636867"/>
    <w:rsid w:val="0064164D"/>
    <w:rsid w:val="00655123"/>
    <w:rsid w:val="0066590C"/>
    <w:rsid w:val="00673D40"/>
    <w:rsid w:val="006769FA"/>
    <w:rsid w:val="00685EF5"/>
    <w:rsid w:val="006A595D"/>
    <w:rsid w:val="006C61D0"/>
    <w:rsid w:val="006D016C"/>
    <w:rsid w:val="006D0E4A"/>
    <w:rsid w:val="006F2032"/>
    <w:rsid w:val="006F3DD7"/>
    <w:rsid w:val="0070032E"/>
    <w:rsid w:val="00715F19"/>
    <w:rsid w:val="007342C0"/>
    <w:rsid w:val="007545ED"/>
    <w:rsid w:val="00777A97"/>
    <w:rsid w:val="007832D5"/>
    <w:rsid w:val="00790C57"/>
    <w:rsid w:val="00793AB3"/>
    <w:rsid w:val="0079723D"/>
    <w:rsid w:val="007B261E"/>
    <w:rsid w:val="007B5B48"/>
    <w:rsid w:val="007E2842"/>
    <w:rsid w:val="00801A2C"/>
    <w:rsid w:val="00810D72"/>
    <w:rsid w:val="00844488"/>
    <w:rsid w:val="00862A66"/>
    <w:rsid w:val="008660CB"/>
    <w:rsid w:val="00871852"/>
    <w:rsid w:val="008A1579"/>
    <w:rsid w:val="008A4A3E"/>
    <w:rsid w:val="008A6B03"/>
    <w:rsid w:val="008B7632"/>
    <w:rsid w:val="008C0572"/>
    <w:rsid w:val="008D2972"/>
    <w:rsid w:val="008F74AC"/>
    <w:rsid w:val="00901BC0"/>
    <w:rsid w:val="00926E23"/>
    <w:rsid w:val="0094269B"/>
    <w:rsid w:val="009447D4"/>
    <w:rsid w:val="00955EEE"/>
    <w:rsid w:val="00967741"/>
    <w:rsid w:val="0097033F"/>
    <w:rsid w:val="009821AC"/>
    <w:rsid w:val="00992E44"/>
    <w:rsid w:val="009A31A5"/>
    <w:rsid w:val="009D2718"/>
    <w:rsid w:val="009E1033"/>
    <w:rsid w:val="009E6259"/>
    <w:rsid w:val="00A02FDE"/>
    <w:rsid w:val="00A10287"/>
    <w:rsid w:val="00A11973"/>
    <w:rsid w:val="00A16D37"/>
    <w:rsid w:val="00A34EE3"/>
    <w:rsid w:val="00A35FAD"/>
    <w:rsid w:val="00A64AF7"/>
    <w:rsid w:val="00AA28C0"/>
    <w:rsid w:val="00AC3B17"/>
    <w:rsid w:val="00AC4600"/>
    <w:rsid w:val="00AC7EA9"/>
    <w:rsid w:val="00AE7FF6"/>
    <w:rsid w:val="00AF3875"/>
    <w:rsid w:val="00B17AC6"/>
    <w:rsid w:val="00B34309"/>
    <w:rsid w:val="00B37178"/>
    <w:rsid w:val="00B41470"/>
    <w:rsid w:val="00B43A02"/>
    <w:rsid w:val="00B4671B"/>
    <w:rsid w:val="00B62958"/>
    <w:rsid w:val="00BA2192"/>
    <w:rsid w:val="00BB4BA9"/>
    <w:rsid w:val="00BB6780"/>
    <w:rsid w:val="00BD03D7"/>
    <w:rsid w:val="00BE5238"/>
    <w:rsid w:val="00BE5329"/>
    <w:rsid w:val="00C40D26"/>
    <w:rsid w:val="00C44B42"/>
    <w:rsid w:val="00C54F36"/>
    <w:rsid w:val="00C721C2"/>
    <w:rsid w:val="00C801C2"/>
    <w:rsid w:val="00C962F0"/>
    <w:rsid w:val="00C96D81"/>
    <w:rsid w:val="00CD2E36"/>
    <w:rsid w:val="00CE05F8"/>
    <w:rsid w:val="00CF4BF3"/>
    <w:rsid w:val="00D0425F"/>
    <w:rsid w:val="00D102AA"/>
    <w:rsid w:val="00D11431"/>
    <w:rsid w:val="00D625EA"/>
    <w:rsid w:val="00D7441E"/>
    <w:rsid w:val="00D86350"/>
    <w:rsid w:val="00D916CE"/>
    <w:rsid w:val="00DB0C5E"/>
    <w:rsid w:val="00DB4A4D"/>
    <w:rsid w:val="00DC2ADE"/>
    <w:rsid w:val="00DE54CF"/>
    <w:rsid w:val="00DF6664"/>
    <w:rsid w:val="00E10059"/>
    <w:rsid w:val="00E41E82"/>
    <w:rsid w:val="00E62180"/>
    <w:rsid w:val="00E653F6"/>
    <w:rsid w:val="00E910BF"/>
    <w:rsid w:val="00E94984"/>
    <w:rsid w:val="00EC5C15"/>
    <w:rsid w:val="00F110C4"/>
    <w:rsid w:val="00F247EE"/>
    <w:rsid w:val="00F2483D"/>
    <w:rsid w:val="00F32C5A"/>
    <w:rsid w:val="00F377DA"/>
    <w:rsid w:val="00F416F1"/>
    <w:rsid w:val="00F51361"/>
    <w:rsid w:val="00F9203A"/>
    <w:rsid w:val="00FA0CA7"/>
    <w:rsid w:val="00FA3B27"/>
    <w:rsid w:val="00FC59F1"/>
    <w:rsid w:val="00FD2636"/>
    <w:rsid w:val="00FF53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766E7"/>
  <w15:docId w15:val="{C3ECAE6C-4D69-48E8-A74B-D4A69E739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6F1"/>
    <w:rPr>
      <w:sz w:val="24"/>
    </w:rPr>
  </w:style>
  <w:style w:type="paragraph" w:styleId="Ttulo1">
    <w:name w:val="heading 1"/>
    <w:basedOn w:val="Normal"/>
    <w:next w:val="Normal"/>
    <w:link w:val="Ttulo1Car"/>
    <w:autoRedefine/>
    <w:uiPriority w:val="9"/>
    <w:qFormat/>
    <w:rsid w:val="00685EF5"/>
    <w:pPr>
      <w:keepNext/>
      <w:keepLines/>
      <w:numPr>
        <w:numId w:val="4"/>
      </w:numPr>
      <w:spacing w:before="360" w:after="120"/>
      <w:outlineLvl w:val="0"/>
    </w:pPr>
    <w:rPr>
      <w:rFonts w:asciiTheme="majorHAnsi" w:eastAsiaTheme="majorEastAsia" w:hAnsiTheme="majorHAnsi" w:cstheme="majorBidi"/>
      <w:b/>
      <w:sz w:val="48"/>
      <w:szCs w:val="32"/>
    </w:rPr>
  </w:style>
  <w:style w:type="paragraph" w:styleId="Ttulo2">
    <w:name w:val="heading 2"/>
    <w:basedOn w:val="Normal"/>
    <w:next w:val="Normal"/>
    <w:link w:val="Ttulo2Car"/>
    <w:uiPriority w:val="9"/>
    <w:unhideWhenUsed/>
    <w:qFormat/>
    <w:rsid w:val="00BB4BA9"/>
    <w:pPr>
      <w:keepNext/>
      <w:keepLines/>
      <w:numPr>
        <w:ilvl w:val="1"/>
        <w:numId w:val="4"/>
      </w:numPr>
      <w:spacing w:before="40" w:after="0"/>
      <w:outlineLvl w:val="1"/>
    </w:pPr>
    <w:rPr>
      <w:rFonts w:asciiTheme="majorHAnsi" w:eastAsiaTheme="majorEastAsia" w:hAnsiTheme="majorHAnsi" w:cstheme="majorBidi"/>
      <w:b/>
      <w:color w:val="000000" w:themeColor="text1"/>
      <w:sz w:val="44"/>
      <w:szCs w:val="26"/>
    </w:rPr>
  </w:style>
  <w:style w:type="paragraph" w:styleId="Ttulo3">
    <w:name w:val="heading 3"/>
    <w:basedOn w:val="Normal"/>
    <w:next w:val="Normal"/>
    <w:link w:val="Ttulo3Car"/>
    <w:uiPriority w:val="9"/>
    <w:unhideWhenUsed/>
    <w:qFormat/>
    <w:rsid w:val="00685EF5"/>
    <w:pPr>
      <w:keepNext/>
      <w:keepLines/>
      <w:numPr>
        <w:ilvl w:val="2"/>
        <w:numId w:val="4"/>
      </w:numPr>
      <w:spacing w:before="40" w:after="0"/>
      <w:outlineLvl w:val="2"/>
    </w:pPr>
    <w:rPr>
      <w:rFonts w:asciiTheme="majorHAnsi" w:eastAsiaTheme="majorEastAsia" w:hAnsiTheme="majorHAnsi" w:cstheme="majorBidi"/>
      <w:color w:val="000000" w:themeColor="text1"/>
      <w:sz w:val="40"/>
      <w:szCs w:val="24"/>
    </w:rPr>
  </w:style>
  <w:style w:type="paragraph" w:styleId="Ttulo4">
    <w:name w:val="heading 4"/>
    <w:basedOn w:val="Normal"/>
    <w:next w:val="Normal"/>
    <w:link w:val="Ttulo4Car"/>
    <w:uiPriority w:val="9"/>
    <w:unhideWhenUsed/>
    <w:qFormat/>
    <w:rsid w:val="00685EF5"/>
    <w:pPr>
      <w:keepNext/>
      <w:keepLines/>
      <w:numPr>
        <w:ilvl w:val="3"/>
        <w:numId w:val="4"/>
      </w:numPr>
      <w:spacing w:before="40" w:after="0"/>
      <w:outlineLvl w:val="3"/>
    </w:pPr>
    <w:rPr>
      <w:rFonts w:asciiTheme="majorHAnsi" w:eastAsiaTheme="majorEastAsia" w:hAnsiTheme="majorHAnsi" w:cstheme="majorBidi"/>
      <w:i/>
      <w:iCs/>
      <w:color w:val="000000" w:themeColor="text1"/>
      <w:sz w:val="36"/>
    </w:rPr>
  </w:style>
  <w:style w:type="paragraph" w:styleId="Ttulo5">
    <w:name w:val="heading 5"/>
    <w:basedOn w:val="Normal"/>
    <w:next w:val="Normal"/>
    <w:link w:val="Ttulo5Car"/>
    <w:uiPriority w:val="9"/>
    <w:unhideWhenUsed/>
    <w:qFormat/>
    <w:rsid w:val="00685EF5"/>
    <w:pPr>
      <w:keepNext/>
      <w:keepLines/>
      <w:numPr>
        <w:ilvl w:val="4"/>
        <w:numId w:val="4"/>
      </w:numPr>
      <w:spacing w:before="40" w:after="0"/>
      <w:outlineLvl w:val="4"/>
    </w:pPr>
    <w:rPr>
      <w:rFonts w:asciiTheme="majorHAnsi" w:eastAsiaTheme="majorEastAsia" w:hAnsiTheme="majorHAnsi" w:cstheme="majorBidi"/>
      <w:color w:val="000000" w:themeColor="text1"/>
      <w:sz w:val="32"/>
    </w:rPr>
  </w:style>
  <w:style w:type="paragraph" w:styleId="Ttulo6">
    <w:name w:val="heading 6"/>
    <w:basedOn w:val="Normal"/>
    <w:next w:val="Normal"/>
    <w:link w:val="Ttulo6Car"/>
    <w:uiPriority w:val="9"/>
    <w:semiHidden/>
    <w:unhideWhenUsed/>
    <w:qFormat/>
    <w:rsid w:val="00673D4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673D4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673D4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73D4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1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85EF5"/>
    <w:rPr>
      <w:rFonts w:asciiTheme="majorHAnsi" w:eastAsiaTheme="majorEastAsia" w:hAnsiTheme="majorHAnsi" w:cstheme="majorBidi"/>
      <w:b/>
      <w:sz w:val="48"/>
      <w:szCs w:val="32"/>
    </w:rPr>
  </w:style>
  <w:style w:type="character" w:customStyle="1" w:styleId="Ttulo2Car">
    <w:name w:val="Título 2 Car"/>
    <w:basedOn w:val="Fuentedeprrafopredeter"/>
    <w:link w:val="Ttulo2"/>
    <w:uiPriority w:val="9"/>
    <w:rsid w:val="00BB4BA9"/>
    <w:rPr>
      <w:rFonts w:asciiTheme="majorHAnsi" w:eastAsiaTheme="majorEastAsia" w:hAnsiTheme="majorHAnsi" w:cstheme="majorBidi"/>
      <w:b/>
      <w:color w:val="000000" w:themeColor="text1"/>
      <w:sz w:val="44"/>
      <w:szCs w:val="26"/>
    </w:rPr>
  </w:style>
  <w:style w:type="paragraph" w:styleId="Prrafodelista">
    <w:name w:val="List Paragraph"/>
    <w:basedOn w:val="Normal"/>
    <w:uiPriority w:val="34"/>
    <w:qFormat/>
    <w:rsid w:val="00C962F0"/>
    <w:pPr>
      <w:ind w:left="720"/>
      <w:contextualSpacing/>
    </w:pPr>
  </w:style>
  <w:style w:type="paragraph" w:styleId="Ttulo">
    <w:name w:val="Title"/>
    <w:basedOn w:val="Normal"/>
    <w:next w:val="Normal"/>
    <w:link w:val="TtuloCar"/>
    <w:uiPriority w:val="10"/>
    <w:qFormat/>
    <w:rsid w:val="00673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D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3D40"/>
    <w:pPr>
      <w:numPr>
        <w:ilvl w:val="1"/>
      </w:numPr>
    </w:pPr>
    <w:rPr>
      <w:rFonts w:eastAsiaTheme="minorEastAsia"/>
      <w:b/>
      <w:color w:val="000000" w:themeColor="text1"/>
      <w:spacing w:val="15"/>
    </w:rPr>
  </w:style>
  <w:style w:type="character" w:customStyle="1" w:styleId="SubttuloCar">
    <w:name w:val="Subtítulo Car"/>
    <w:basedOn w:val="Fuentedeprrafopredeter"/>
    <w:link w:val="Subttulo"/>
    <w:uiPriority w:val="11"/>
    <w:rsid w:val="00673D40"/>
    <w:rPr>
      <w:rFonts w:eastAsiaTheme="minorEastAsia"/>
      <w:b/>
      <w:color w:val="000000" w:themeColor="text1"/>
      <w:spacing w:val="15"/>
      <w:sz w:val="24"/>
    </w:rPr>
  </w:style>
  <w:style w:type="character" w:customStyle="1" w:styleId="Ttulo3Car">
    <w:name w:val="Título 3 Car"/>
    <w:basedOn w:val="Fuentedeprrafopredeter"/>
    <w:link w:val="Ttulo3"/>
    <w:uiPriority w:val="9"/>
    <w:rsid w:val="00685EF5"/>
    <w:rPr>
      <w:rFonts w:asciiTheme="majorHAnsi" w:eastAsiaTheme="majorEastAsia" w:hAnsiTheme="majorHAnsi" w:cstheme="majorBidi"/>
      <w:color w:val="000000" w:themeColor="text1"/>
      <w:sz w:val="40"/>
      <w:szCs w:val="24"/>
    </w:rPr>
  </w:style>
  <w:style w:type="character" w:customStyle="1" w:styleId="Ttulo4Car">
    <w:name w:val="Título 4 Car"/>
    <w:basedOn w:val="Fuentedeprrafopredeter"/>
    <w:link w:val="Ttulo4"/>
    <w:uiPriority w:val="9"/>
    <w:rsid w:val="00685EF5"/>
    <w:rPr>
      <w:rFonts w:asciiTheme="majorHAnsi" w:eastAsiaTheme="majorEastAsia" w:hAnsiTheme="majorHAnsi" w:cstheme="majorBidi"/>
      <w:i/>
      <w:iCs/>
      <w:color w:val="000000" w:themeColor="text1"/>
      <w:sz w:val="36"/>
    </w:rPr>
  </w:style>
  <w:style w:type="character" w:customStyle="1" w:styleId="Ttulo5Car">
    <w:name w:val="Título 5 Car"/>
    <w:basedOn w:val="Fuentedeprrafopredeter"/>
    <w:link w:val="Ttulo5"/>
    <w:uiPriority w:val="9"/>
    <w:rsid w:val="00685EF5"/>
    <w:rPr>
      <w:rFonts w:asciiTheme="majorHAnsi" w:eastAsiaTheme="majorEastAsia" w:hAnsiTheme="majorHAnsi" w:cstheme="majorBidi"/>
      <w:color w:val="000000" w:themeColor="text1"/>
      <w:sz w:val="32"/>
    </w:rPr>
  </w:style>
  <w:style w:type="character" w:customStyle="1" w:styleId="Ttulo6Car">
    <w:name w:val="Título 6 Car"/>
    <w:basedOn w:val="Fuentedeprrafopredeter"/>
    <w:link w:val="Ttulo6"/>
    <w:uiPriority w:val="9"/>
    <w:semiHidden/>
    <w:rsid w:val="00673D40"/>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673D40"/>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673D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73D40"/>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BE523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E5238"/>
    <w:rPr>
      <w:sz w:val="24"/>
    </w:rPr>
  </w:style>
  <w:style w:type="paragraph" w:styleId="Piedepgina">
    <w:name w:val="footer"/>
    <w:basedOn w:val="Normal"/>
    <w:link w:val="PiedepginaCar"/>
    <w:uiPriority w:val="99"/>
    <w:unhideWhenUsed/>
    <w:rsid w:val="00BE523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E5238"/>
    <w:rPr>
      <w:sz w:val="24"/>
    </w:rPr>
  </w:style>
  <w:style w:type="character" w:styleId="Refdecomentario">
    <w:name w:val="annotation reference"/>
    <w:basedOn w:val="Fuentedeprrafopredeter"/>
    <w:uiPriority w:val="99"/>
    <w:semiHidden/>
    <w:unhideWhenUsed/>
    <w:rsid w:val="00CD2E36"/>
    <w:rPr>
      <w:sz w:val="16"/>
      <w:szCs w:val="16"/>
    </w:rPr>
  </w:style>
  <w:style w:type="paragraph" w:styleId="Textocomentario">
    <w:name w:val="annotation text"/>
    <w:basedOn w:val="Normal"/>
    <w:link w:val="TextocomentarioCar"/>
    <w:uiPriority w:val="99"/>
    <w:semiHidden/>
    <w:unhideWhenUsed/>
    <w:rsid w:val="00CD2E3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D2E36"/>
    <w:rPr>
      <w:sz w:val="20"/>
      <w:szCs w:val="20"/>
    </w:rPr>
  </w:style>
  <w:style w:type="paragraph" w:styleId="Asuntodelcomentario">
    <w:name w:val="annotation subject"/>
    <w:basedOn w:val="Textocomentario"/>
    <w:next w:val="Textocomentario"/>
    <w:link w:val="AsuntodelcomentarioCar"/>
    <w:uiPriority w:val="99"/>
    <w:semiHidden/>
    <w:unhideWhenUsed/>
    <w:rsid w:val="00CD2E36"/>
    <w:rPr>
      <w:b/>
      <w:bCs/>
    </w:rPr>
  </w:style>
  <w:style w:type="character" w:customStyle="1" w:styleId="AsuntodelcomentarioCar">
    <w:name w:val="Asunto del comentario Car"/>
    <w:basedOn w:val="TextocomentarioCar"/>
    <w:link w:val="Asuntodelcomentario"/>
    <w:uiPriority w:val="99"/>
    <w:semiHidden/>
    <w:rsid w:val="00CD2E36"/>
    <w:rPr>
      <w:b/>
      <w:bCs/>
      <w:sz w:val="20"/>
      <w:szCs w:val="20"/>
    </w:rPr>
  </w:style>
  <w:style w:type="paragraph" w:styleId="Textodeglobo">
    <w:name w:val="Balloon Text"/>
    <w:basedOn w:val="Normal"/>
    <w:link w:val="TextodegloboCar"/>
    <w:uiPriority w:val="99"/>
    <w:semiHidden/>
    <w:unhideWhenUsed/>
    <w:rsid w:val="00CD2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2E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03357-D112-4B18-B178-AFC172DC6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10</Pages>
  <Words>3210</Words>
  <Characters>17113</Characters>
  <Application>Microsoft Office Word</Application>
  <DocSecurity>0</DocSecurity>
  <Lines>397</Lines>
  <Paragraphs>176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dc:creator>
  <cp:lastModifiedBy>Administrator</cp:lastModifiedBy>
  <cp:revision>14</cp:revision>
  <dcterms:created xsi:type="dcterms:W3CDTF">2016-09-01T08:58:00Z</dcterms:created>
  <dcterms:modified xsi:type="dcterms:W3CDTF">2016-09-10T17:02:00Z</dcterms:modified>
</cp:coreProperties>
</file>