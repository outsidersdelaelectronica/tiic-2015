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8E3FA" w14:textId="77777777" w:rsidR="004E40A4" w:rsidRDefault="00042721" w:rsidP="00673D40">
      <w:pPr>
        <w:pStyle w:val="Ttulo"/>
      </w:pPr>
      <w:r>
        <w:t>PROYECTO FIN DE CARRERA</w:t>
      </w:r>
    </w:p>
    <w:p w14:paraId="6D8EC6C2" w14:textId="77777777" w:rsidR="00042721" w:rsidRDefault="00042721"/>
    <w:p w14:paraId="196BF19F" w14:textId="77777777"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14:paraId="5D211F07" w14:textId="77777777"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14:paraId="5AB02735" w14:textId="77777777"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14:paraId="32DD0A06" w14:textId="77777777"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14:paraId="64D665FD" w14:textId="77777777" w:rsidR="00F416F1" w:rsidRPr="002818A7" w:rsidRDefault="00F416F1" w:rsidP="00673D40">
      <w:pPr>
        <w:pStyle w:val="Subttulo"/>
      </w:pPr>
      <w:r w:rsidRPr="00673D40">
        <w:t>TRIBUNAL</w:t>
      </w:r>
      <w:r w:rsidRPr="002818A7">
        <w:t>:</w:t>
      </w:r>
    </w:p>
    <w:p w14:paraId="101384A3" w14:textId="77777777"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14:paraId="57D42001" w14:textId="77777777"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14:paraId="7FDCA871" w14:textId="77777777"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14:paraId="4F36EE56" w14:textId="77777777"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14:paraId="096239AE" w14:textId="77777777"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w:t>
      </w:r>
      <w:r w:rsidR="00AA28C0" w:rsidRPr="00C21385">
        <w:rPr>
          <w:lang w:val="es-ES_tradnl"/>
        </w:rPr>
        <w:t>de</w:t>
      </w:r>
      <w:r w:rsidR="00AA28C0">
        <w:t xml:space="preserve"> 2016</w:t>
      </w:r>
    </w:p>
    <w:p w14:paraId="184B72EC" w14:textId="77777777" w:rsidR="009A31A5" w:rsidRPr="007B261E" w:rsidRDefault="009A31A5" w:rsidP="00AA28C0">
      <w:pPr>
        <w:spacing w:before="240" w:line="480" w:lineRule="auto"/>
        <w:rPr>
          <w:b/>
        </w:rPr>
      </w:pPr>
      <w:r w:rsidRPr="00673D40">
        <w:rPr>
          <w:rStyle w:val="SubttuloCar"/>
        </w:rPr>
        <w:t>CALIFICACION</w:t>
      </w:r>
      <w:r w:rsidRPr="007B261E">
        <w:rPr>
          <w:b/>
        </w:rPr>
        <w:t>:</w:t>
      </w:r>
    </w:p>
    <w:p w14:paraId="21848FBE" w14:textId="77777777" w:rsidR="009A31A5" w:rsidRDefault="009A31A5" w:rsidP="00042721"/>
    <w:p w14:paraId="758B34DA" w14:textId="77777777" w:rsidR="009A31A5" w:rsidRDefault="009A31A5" w:rsidP="00042721"/>
    <w:p w14:paraId="78777E50" w14:textId="77777777" w:rsidR="009A31A5" w:rsidRDefault="009A31A5" w:rsidP="00042721"/>
    <w:p w14:paraId="1B35AB4A" w14:textId="77777777" w:rsidR="007B261E" w:rsidRDefault="007B261E" w:rsidP="00042721"/>
    <w:p w14:paraId="74F902D5" w14:textId="77777777" w:rsidR="007B261E" w:rsidRDefault="007B261E" w:rsidP="00042721"/>
    <w:p w14:paraId="0FEE9420" w14:textId="77777777" w:rsidR="007B261E" w:rsidRDefault="007B261E" w:rsidP="00042721"/>
    <w:p w14:paraId="4EB55515" w14:textId="77777777" w:rsidR="007B261E" w:rsidRDefault="007B261E" w:rsidP="00042721"/>
    <w:p w14:paraId="1D8DEF15" w14:textId="77777777" w:rsidR="007B261E" w:rsidRDefault="007B261E" w:rsidP="00042721"/>
    <w:p w14:paraId="6919B40B" w14:textId="77777777" w:rsidR="007B261E" w:rsidRDefault="007B261E" w:rsidP="00042721"/>
    <w:p w14:paraId="1A1D0BC6" w14:textId="77777777" w:rsidR="007B261E" w:rsidRDefault="007B261E" w:rsidP="00042721"/>
    <w:p w14:paraId="6759757B" w14:textId="77777777" w:rsidR="007B261E" w:rsidRDefault="007B261E" w:rsidP="00042721"/>
    <w:p w14:paraId="6DFCE59E" w14:textId="77777777" w:rsidR="007B261E" w:rsidRDefault="007B261E" w:rsidP="00042721"/>
    <w:p w14:paraId="1A01DADB" w14:textId="77777777" w:rsidR="007B261E" w:rsidRDefault="007B261E" w:rsidP="00042721"/>
    <w:p w14:paraId="5435D228" w14:textId="77777777" w:rsidR="007B261E" w:rsidRDefault="007B261E" w:rsidP="00042721"/>
    <w:p w14:paraId="2FCC3720" w14:textId="77777777" w:rsidR="007B261E" w:rsidRDefault="007B261E" w:rsidP="00042721"/>
    <w:p w14:paraId="486BA45C" w14:textId="77777777" w:rsidR="009A31A5" w:rsidRDefault="009A31A5" w:rsidP="00042721"/>
    <w:p w14:paraId="648D402D" w14:textId="77777777" w:rsidR="00514F97" w:rsidRDefault="00514F97" w:rsidP="00042721"/>
    <w:p w14:paraId="19E3E7A0" w14:textId="77777777" w:rsidR="00514F97" w:rsidRDefault="00514F97" w:rsidP="00042721"/>
    <w:p w14:paraId="5739A078" w14:textId="77777777" w:rsidR="00514F97" w:rsidRDefault="00514F97" w:rsidP="00042721"/>
    <w:p w14:paraId="58CDF009" w14:textId="77777777" w:rsidR="00514F97" w:rsidRDefault="00514F97" w:rsidP="00042721"/>
    <w:p w14:paraId="6F7E7E4E" w14:textId="77777777" w:rsidR="00514F97" w:rsidRDefault="00514F97" w:rsidP="00042721"/>
    <w:p w14:paraId="62C06BE6" w14:textId="77777777" w:rsidR="00514F97" w:rsidRDefault="00514F97" w:rsidP="00042721"/>
    <w:p w14:paraId="0AF8303F" w14:textId="77777777" w:rsidR="00514F97" w:rsidRDefault="00514F97" w:rsidP="00042721"/>
    <w:p w14:paraId="6E5FA49F" w14:textId="77777777" w:rsidR="00514F97" w:rsidRDefault="00514F97" w:rsidP="00042721"/>
    <w:p w14:paraId="663B4964" w14:textId="77777777" w:rsidR="00514F97" w:rsidRDefault="00514F97" w:rsidP="00042721"/>
    <w:p w14:paraId="0B7B753F" w14:textId="77777777" w:rsidR="00514F97" w:rsidRDefault="00514F97" w:rsidP="00042721"/>
    <w:p w14:paraId="1A4DA54A" w14:textId="77777777" w:rsidR="00514F97" w:rsidRDefault="00514F97" w:rsidP="00042721"/>
    <w:p w14:paraId="2FCAD296" w14:textId="77777777" w:rsidR="00514F97" w:rsidRDefault="00514F97" w:rsidP="00042721"/>
    <w:p w14:paraId="12FDA201" w14:textId="77777777" w:rsidR="00514F97" w:rsidRDefault="00514F97" w:rsidP="00042721"/>
    <w:p w14:paraId="273CCE37" w14:textId="77777777" w:rsidR="00514F97" w:rsidRDefault="00514F97" w:rsidP="00042721"/>
    <w:p w14:paraId="62BFE341" w14:textId="77777777" w:rsidR="00514F97" w:rsidRDefault="00514F97" w:rsidP="00042721"/>
    <w:p w14:paraId="767E1531" w14:textId="77777777" w:rsidR="00514F97" w:rsidRDefault="00514F97" w:rsidP="00042721"/>
    <w:p w14:paraId="5DFFFE2C" w14:textId="77777777" w:rsidR="00514F97" w:rsidRDefault="00514F97" w:rsidP="00042721"/>
    <w:p w14:paraId="40C6C41D" w14:textId="77777777" w:rsidR="00514F97" w:rsidRDefault="00514F97" w:rsidP="00042721"/>
    <w:p w14:paraId="245E561E" w14:textId="77777777" w:rsidR="00AA28C0" w:rsidRDefault="00AA28C0" w:rsidP="00042721"/>
    <w:p w14:paraId="521A7E9C" w14:textId="77777777" w:rsidR="00AA28C0" w:rsidRDefault="00AA28C0" w:rsidP="00042721"/>
    <w:p w14:paraId="5D780BF9" w14:textId="77777777" w:rsidR="00673D40" w:rsidRDefault="00673D40" w:rsidP="00673D40">
      <w:pPr>
        <w:pStyle w:val="Ttulo"/>
      </w:pPr>
    </w:p>
    <w:p w14:paraId="61703F79" w14:textId="77777777" w:rsidR="00673D40" w:rsidRDefault="00673D40" w:rsidP="00673D40">
      <w:pPr>
        <w:pStyle w:val="Ttulo"/>
      </w:pPr>
    </w:p>
    <w:p w14:paraId="2A3FF401" w14:textId="77777777" w:rsidR="00514F97" w:rsidRDefault="00AA28C0" w:rsidP="00673D40">
      <w:pPr>
        <w:pStyle w:val="Ttulo"/>
      </w:pPr>
      <w:r>
        <w:t>R</w:t>
      </w:r>
      <w:r w:rsidR="00514F97" w:rsidRPr="00514F97">
        <w:t>esumen</w:t>
      </w:r>
    </w:p>
    <w:p w14:paraId="7280852E" w14:textId="77777777"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14:paraId="4782261A" w14:textId="77777777"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14:paraId="66FC9EF7" w14:textId="77777777"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14:paraId="046B5CAD" w14:textId="77777777"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14:paraId="25CEFE63" w14:textId="77777777" w:rsidR="006A595D" w:rsidRDefault="006A595D" w:rsidP="00AA28C0"/>
    <w:p w14:paraId="1101F5E2" w14:textId="77777777" w:rsidR="006A595D" w:rsidRDefault="006A595D" w:rsidP="00673D40">
      <w:pPr>
        <w:pStyle w:val="Ttulo"/>
      </w:pPr>
      <w:r>
        <w:t>Palabras clave</w:t>
      </w:r>
    </w:p>
    <w:p w14:paraId="13429162" w14:textId="1723F150" w:rsidR="00514F97" w:rsidRDefault="006A595D" w:rsidP="006A595D">
      <w:r>
        <w:t xml:space="preserve">Dispositivo medico implantable, protocolo H2H, seguridad </w:t>
      </w:r>
      <w:r w:rsidR="00C962F0">
        <w:t>biométrica</w:t>
      </w:r>
      <w:del w:id="0" w:author="carpanta" w:date="2016-09-20T10:39:00Z">
        <w:r w:rsidR="000A72AA">
          <w:delText>.</w:delText>
        </w:r>
      </w:del>
      <w:ins w:id="1" w:author="carpanta" w:date="2016-09-20T10:39:00Z">
        <w:r w:rsidR="00C962F0">
          <w:t xml:space="preserve"> (</w:t>
        </w:r>
        <w:r>
          <w:t>…)</w:t>
        </w:r>
      </w:ins>
    </w:p>
    <w:p w14:paraId="7BD00B81" w14:textId="77777777" w:rsidR="00871852" w:rsidRDefault="00871852" w:rsidP="006A595D"/>
    <w:p w14:paraId="775648D3" w14:textId="77777777" w:rsidR="00871852" w:rsidRDefault="00871852" w:rsidP="006A595D"/>
    <w:p w14:paraId="4434B552" w14:textId="77777777" w:rsidR="00871852" w:rsidRDefault="00871852" w:rsidP="006A595D"/>
    <w:p w14:paraId="351CEF92" w14:textId="77777777" w:rsidR="00871852" w:rsidRDefault="00871852" w:rsidP="006A595D"/>
    <w:p w14:paraId="321F7348" w14:textId="77777777" w:rsidR="00871852" w:rsidRDefault="00871852" w:rsidP="006A595D"/>
    <w:p w14:paraId="7B965051" w14:textId="77777777" w:rsidR="00871852" w:rsidRDefault="00871852" w:rsidP="006A595D"/>
    <w:p w14:paraId="50943859" w14:textId="77777777" w:rsidR="00871852" w:rsidRDefault="00871852" w:rsidP="006A595D"/>
    <w:p w14:paraId="61429129" w14:textId="77777777" w:rsidR="00871852" w:rsidRDefault="00871852" w:rsidP="006A595D"/>
    <w:p w14:paraId="51C7C223" w14:textId="77777777" w:rsidR="00871852" w:rsidRDefault="00871852" w:rsidP="006A595D"/>
    <w:p w14:paraId="776F964C" w14:textId="77777777" w:rsidR="006A595D" w:rsidRDefault="006A595D" w:rsidP="00673D40">
      <w:pPr>
        <w:pStyle w:val="Ttulo"/>
      </w:pPr>
      <w:r>
        <w:t>Agradecimientos</w:t>
      </w:r>
    </w:p>
    <w:p w14:paraId="58ED5092" w14:textId="77777777" w:rsidR="00D5177E" w:rsidRDefault="00D5177E" w:rsidP="00777A97">
      <w:pPr>
        <w:rPr>
          <w:del w:id="2" w:author="carpanta" w:date="2016-09-20T10:39:00Z"/>
        </w:rPr>
      </w:pPr>
      <w:del w:id="3" w:author="carpanta" w:date="2016-09-20T10:39:00Z">
        <w:r>
          <w:delText xml:space="preserve">Parece que por fin hemos llegado, después de 8 largos años en los que he moldeado con el culo </w:delText>
        </w:r>
        <w:r w:rsidR="004A32B7">
          <w:delText>más</w:delText>
        </w:r>
        <w:r>
          <w:delText xml:space="preserve"> de una y </w:delText>
        </w:r>
        <w:r w:rsidR="004A32B7">
          <w:delText>más</w:delText>
        </w:r>
        <w:r>
          <w:delText xml:space="preserve"> de dos sillas de las bibliotecas que me han visto crecer. Pero al final parece que ha llegado el momento de levantarme de esas sillas y salir a airearme un poco.</w:delText>
        </w:r>
      </w:del>
    </w:p>
    <w:p w14:paraId="2338C7F5" w14:textId="77777777" w:rsidR="00D5177E" w:rsidRDefault="00D5177E" w:rsidP="00777A97">
      <w:pPr>
        <w:rPr>
          <w:del w:id="4" w:author="carpanta" w:date="2016-09-20T10:39:00Z"/>
        </w:rPr>
      </w:pPr>
      <w:del w:id="5" w:author="carpanta" w:date="2016-09-20T10:39:00Z">
        <w:r>
          <w:delText>No puedo empezar de otra manera que dando las gracias a todo el b105 y en especial a mi tutor por acogerme y darme las facilidades para realizar este proyecto. Gracias por las cañas, los futbolines y esas barbacoas que quedaran en el limbo de mi memoria.</w:delText>
        </w:r>
      </w:del>
    </w:p>
    <w:p w14:paraId="545BD074" w14:textId="77777777" w:rsidR="00DD024D" w:rsidRDefault="00D5177E" w:rsidP="00777A97">
      <w:pPr>
        <w:rPr>
          <w:del w:id="6" w:author="carpanta" w:date="2016-09-20T10:39:00Z"/>
        </w:rPr>
      </w:pPr>
      <w:del w:id="7" w:author="carpanta" w:date="2016-09-20T10:39:00Z">
        <w:r>
          <w:delText>Gracias a la gente</w:delText>
        </w:r>
        <w:r w:rsidR="00DD024D">
          <w:delText xml:space="preserve"> me acompañó en los descansos del trabajo del labo en las tardes de verano y en las de invierno. Gracias a David por no aprender nada bueno de </w:delText>
        </w:r>
        <w:r w:rsidR="004A32B7">
          <w:delText>mí</w:delText>
        </w:r>
        <w:r w:rsidR="00DD024D">
          <w:delText xml:space="preserve"> y a Pomeda por aguantar las bromas. Gracias a Santi por ese cafetillo que te </w:delText>
        </w:r>
        <w:r w:rsidR="004A32B7">
          <w:delText>cogías</w:delText>
        </w:r>
        <w:r w:rsidR="00DD024D">
          <w:delText xml:space="preserve"> rápido y bajabas. Gracias a </w:delText>
        </w:r>
        <w:r w:rsidR="004A32B7">
          <w:delText>José</w:delText>
        </w:r>
        <w:r w:rsidR="00DD024D">
          <w:delText xml:space="preserve"> por aguantar mis momentos de atranques. Gracias a gis por sacarme a un pequepiti aun cuando no </w:delText>
        </w:r>
        <w:r w:rsidR="004A32B7">
          <w:delText>tenía</w:delText>
        </w:r>
        <w:r w:rsidR="00DD024D">
          <w:delText xml:space="preserve"> ganas.</w:delText>
        </w:r>
      </w:del>
    </w:p>
    <w:p w14:paraId="6158D2CC" w14:textId="77777777" w:rsidR="008A4A3E" w:rsidRDefault="00DD024D" w:rsidP="00777A97">
      <w:pPr>
        <w:rPr>
          <w:del w:id="8" w:author="carpanta" w:date="2016-09-20T10:39:00Z"/>
        </w:rPr>
      </w:pPr>
      <w:del w:id="9" w:author="carpanta" w:date="2016-09-20T10:39:00Z">
        <w:r>
          <w:delText xml:space="preserve">A los que me </w:delText>
        </w:r>
        <w:r w:rsidR="004A32B7">
          <w:delText>habéis</w:delText>
        </w:r>
        <w:r>
          <w:delText xml:space="preserve"> acompañado </w:delText>
        </w:r>
        <w:r w:rsidR="004A32B7">
          <w:delText>también</w:delText>
        </w:r>
        <w:r w:rsidR="00D5177E">
          <w:delText xml:space="preserve"> </w:delText>
        </w:r>
        <w:r>
          <w:delText xml:space="preserve">fuera del laboratorio. A Dani por esa hora del chupito que nunca pasa. A jara por esas cervezas que siempre llegan cuando </w:delText>
        </w:r>
        <w:r w:rsidR="004A32B7">
          <w:delText>más</w:delText>
        </w:r>
        <w:r>
          <w:delText xml:space="preserve"> se necesitan. A Diego por </w:delText>
        </w:r>
        <w:r w:rsidR="007606DB">
          <w:delText xml:space="preserve">salvarme con la cena en san cemento. A </w:delText>
        </w:r>
        <w:r w:rsidR="004A32B7">
          <w:delText>Jesús</w:delText>
        </w:r>
        <w:r w:rsidR="007606DB">
          <w:delText xml:space="preserve"> por las mañanas en alginato. A Charli por sus tocinillos del cielo.</w:delText>
        </w:r>
      </w:del>
    </w:p>
    <w:p w14:paraId="279BC217" w14:textId="77777777" w:rsidR="007606DB" w:rsidRDefault="007606DB" w:rsidP="00777A97">
      <w:pPr>
        <w:rPr>
          <w:del w:id="10" w:author="carpanta" w:date="2016-09-20T10:39:00Z"/>
        </w:rPr>
      </w:pPr>
      <w:del w:id="11" w:author="carpanta" w:date="2016-09-20T10:39:00Z">
        <w:r>
          <w:delText xml:space="preserve">A toda esa gente que me dejé en mi alicante natal y para los que 400 </w:delText>
        </w:r>
        <w:r w:rsidR="004A32B7">
          <w:delText>kilómetros</w:delText>
        </w:r>
        <w:r>
          <w:delText xml:space="preserve"> no han sido nada. A </w:delText>
        </w:r>
        <w:r w:rsidR="004A32B7">
          <w:delText>Alex</w:delText>
        </w:r>
        <w:r>
          <w:delText xml:space="preserve"> que al final te graduaste antes que yo. A Jaume que </w:delText>
        </w:r>
        <w:r w:rsidR="004A32B7">
          <w:delText>aún</w:delText>
        </w:r>
        <w:r>
          <w:delText xml:space="preserve"> no se ha pegado una fiesta en Madrid. A </w:delText>
        </w:r>
        <w:r w:rsidR="004A32B7">
          <w:delText>Iván</w:delText>
        </w:r>
        <w:r>
          <w:delText xml:space="preserve"> que siempre me pide que no me muera nunca. A Andreke que me enseño que los autobuses son buenos sitios de escalada.</w:delText>
        </w:r>
      </w:del>
    </w:p>
    <w:p w14:paraId="1D71A800" w14:textId="77777777" w:rsidR="007606DB" w:rsidRDefault="007606DB" w:rsidP="00777A97">
      <w:pPr>
        <w:rPr>
          <w:del w:id="12" w:author="carpanta" w:date="2016-09-20T10:39:00Z"/>
        </w:rPr>
      </w:pPr>
      <w:del w:id="13" w:author="carpanta" w:date="2016-09-20T10:39:00Z">
        <w:r>
          <w:delText xml:space="preserve">Los que me habéis seguido hasta Madrid, no creáis que me olvido de vosotros. Bea, desde que eres famosa ya no me invitas a tus eventos, pero yo siempre </w:delText>
        </w:r>
        <w:r w:rsidR="004A32B7">
          <w:delText>tendré</w:delText>
        </w:r>
        <w:r>
          <w:delText xml:space="preserve"> una paellita para ti. Mixi, te subiste al carro del sentido común aquí en la capital y ya solo quieres una cervecita a medio </w:delText>
        </w:r>
        <w:r w:rsidR="004A32B7">
          <w:delText>día</w:delText>
        </w:r>
        <w:r>
          <w:delText>, pero eso siempre puede cambiar. A</w:delText>
        </w:r>
        <w:r w:rsidR="00391344">
          <w:delText xml:space="preserve"> joseka, que nuestro camino de la salud no se </w:delText>
        </w:r>
        <w:r w:rsidR="004A32B7">
          <w:delText>verá</w:delText>
        </w:r>
        <w:r w:rsidR="00391344">
          <w:delText xml:space="preserve"> truncado por viles </w:delText>
        </w:r>
        <w:r w:rsidR="004A32B7">
          <w:delText>kebabs</w:delText>
        </w:r>
        <w:r w:rsidR="00391344">
          <w:delText>, al menos hasta la próxima oferta.</w:delText>
        </w:r>
      </w:del>
    </w:p>
    <w:p w14:paraId="2C46D1F5" w14:textId="77777777" w:rsidR="00391344" w:rsidRDefault="00391344" w:rsidP="00777A97">
      <w:pPr>
        <w:rPr>
          <w:del w:id="14" w:author="carpanta" w:date="2016-09-20T10:39:00Z"/>
        </w:rPr>
      </w:pPr>
      <w:del w:id="15" w:author="carpanta" w:date="2016-09-20T10:39:00Z">
        <w:r>
          <w:delText xml:space="preserve">Tampoco me olvido de mis padres. </w:delText>
        </w:r>
        <w:r w:rsidR="004A32B7">
          <w:delText>Habéis</w:delText>
        </w:r>
        <w:r>
          <w:delText xml:space="preserve"> hecho todo lo que ha estado en vuestra mano para que llegara aquí y eso no os lo podre agradecer nunca lo suficiente.</w:delText>
        </w:r>
      </w:del>
    </w:p>
    <w:p w14:paraId="0EE5DCCB" w14:textId="33F16232" w:rsidR="008A4A3E" w:rsidRDefault="00391344" w:rsidP="00777A97">
      <w:del w:id="16" w:author="carpanta" w:date="2016-09-20T10:39:00Z">
        <w:r>
          <w:delText xml:space="preserve">Y el </w:delText>
        </w:r>
        <w:r w:rsidR="004A32B7">
          <w:delText>último</w:delText>
        </w:r>
        <w:r>
          <w:delText xml:space="preserve"> párrafo va para ti, para el que me ha aguantado todo el vinagre, todo el </w:delText>
        </w:r>
        <w:r w:rsidR="004A32B7">
          <w:delText>reniegue</w:delText>
        </w:r>
        <w:r>
          <w:delText xml:space="preserve"> y toda la bajona </w:delText>
        </w:r>
        <w:r w:rsidR="004A32B7">
          <w:delText>día</w:delText>
        </w:r>
        <w:r>
          <w:delText xml:space="preserve"> a </w:delText>
        </w:r>
        <w:r w:rsidR="004A32B7">
          <w:delText>día</w:delText>
        </w:r>
        <w:r>
          <w:delText xml:space="preserve">. Que </w:delText>
        </w:r>
        <w:r w:rsidR="004A32B7">
          <w:delText>sé</w:delText>
        </w:r>
        <w:r>
          <w:delText xml:space="preserve"> que a veces me he puesto #unpoco gilipollas, pero ya sabes que todo eso viene del mismo retraso. Por todas esas veces que nos hemos hecho polvo y hemos pedido veneno pa morir.</w:delText>
        </w:r>
        <w:r w:rsidR="00E806A4">
          <w:delText xml:space="preserve"> Porque no </w:delText>
        </w:r>
        <w:r w:rsidR="004A32B7">
          <w:delText>sabías</w:delText>
        </w:r>
        <w:r w:rsidR="00E806A4">
          <w:delText xml:space="preserve"> donde te </w:delText>
        </w:r>
        <w:r w:rsidR="004A32B7">
          <w:delText>metías</w:delText>
        </w:r>
        <w:r w:rsidR="00E806A4">
          <w:delText xml:space="preserve"> y creo todavía no te ha dado cuenta. Por muchas veces que nos pasemos por el parque. Acaba ya la memoria y vete </w:delText>
        </w:r>
        <w:r w:rsidR="004A32B7">
          <w:delText xml:space="preserve">ya </w:delText>
        </w:r>
        <w:r w:rsidR="00E806A4">
          <w:delText>a dormir, anda.</w:delText>
        </w:r>
      </w:del>
    </w:p>
    <w:p w14:paraId="235422E7" w14:textId="77777777" w:rsidR="006A595D" w:rsidRDefault="006C61D0" w:rsidP="00673D40">
      <w:pPr>
        <w:pStyle w:val="Ttulo"/>
      </w:pPr>
      <w:r>
        <w:t>Índice</w:t>
      </w:r>
      <w:r w:rsidR="006A595D">
        <w:t xml:space="preserve"> </w:t>
      </w:r>
    </w:p>
    <w:p w14:paraId="6DCBB282" w14:textId="77777777" w:rsidR="006A595D" w:rsidRDefault="006C61D0" w:rsidP="00673D40">
      <w:pPr>
        <w:pStyle w:val="Ttulo"/>
      </w:pPr>
      <w:r>
        <w:t xml:space="preserve">Índice de figuras </w:t>
      </w:r>
    </w:p>
    <w:p w14:paraId="3A8C2714" w14:textId="77777777" w:rsidR="006C61D0" w:rsidRDefault="006C61D0" w:rsidP="00673D40">
      <w:pPr>
        <w:pStyle w:val="Ttulo"/>
      </w:pPr>
      <w:r>
        <w:t>Índice de tablas</w:t>
      </w:r>
    </w:p>
    <w:p w14:paraId="2DC3FBDD" w14:textId="77777777" w:rsidR="006C61D0" w:rsidRPr="005A69C1" w:rsidRDefault="006C61D0" w:rsidP="00673D40">
      <w:pPr>
        <w:pStyle w:val="Ttulo"/>
        <w:rPr>
          <w:lang w:val="en-US"/>
        </w:rPr>
      </w:pPr>
      <w:r w:rsidRPr="005A69C1">
        <w:rPr>
          <w:lang w:val="en-US"/>
        </w:rPr>
        <w:t>Acrónimos</w:t>
      </w:r>
    </w:p>
    <w:p w14:paraId="52A21FB5" w14:textId="77777777"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14:paraId="30A7351A" w14:textId="77777777"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14:paraId="19ACF1D3" w14:textId="77777777" w:rsidR="00306277" w:rsidRDefault="005F7EB7" w:rsidP="006C61D0">
      <w:pPr>
        <w:rPr>
          <w:lang w:val="en-US"/>
        </w:rPr>
      </w:pPr>
      <w:r>
        <w:rPr>
          <w:lang w:val="en-US"/>
        </w:rPr>
        <w:t xml:space="preserve">IMD </w:t>
      </w:r>
      <w:r>
        <w:rPr>
          <w:lang w:val="en-US"/>
        </w:rPr>
        <w:tab/>
        <w:t>Implantable Medical Device</w:t>
      </w:r>
    </w:p>
    <w:p w14:paraId="4E50E8DC" w14:textId="77777777" w:rsidR="00306277" w:rsidRPr="00645EF9" w:rsidRDefault="00645EF9" w:rsidP="006C61D0">
      <w:pPr>
        <w:rPr>
          <w:del w:id="17" w:author="carpanta" w:date="2016-09-20T10:39:00Z"/>
          <w:lang w:val="en-US"/>
        </w:rPr>
      </w:pPr>
      <w:del w:id="18" w:author="carpanta" w:date="2016-09-20T10:39:00Z">
        <w:r w:rsidRPr="00645EF9">
          <w:rPr>
            <w:lang w:val="en-US"/>
          </w:rPr>
          <w:delText>AFE</w:delText>
        </w:r>
        <w:r w:rsidRPr="00645EF9">
          <w:rPr>
            <w:lang w:val="en-US"/>
          </w:rPr>
          <w:tab/>
          <w:delText>Analog Front End</w:delText>
        </w:r>
      </w:del>
    </w:p>
    <w:p w14:paraId="110231D1" w14:textId="77777777" w:rsidR="00645EF9" w:rsidRDefault="00645EF9" w:rsidP="006C61D0">
      <w:pPr>
        <w:rPr>
          <w:del w:id="19" w:author="carpanta" w:date="2016-09-20T10:39:00Z"/>
          <w:lang w:val="en-US"/>
        </w:rPr>
      </w:pPr>
      <w:del w:id="20" w:author="carpanta" w:date="2016-09-20T10:39:00Z">
        <w:r>
          <w:rPr>
            <w:lang w:val="en-US"/>
          </w:rPr>
          <w:delText>DMA</w:delText>
        </w:r>
        <w:r>
          <w:rPr>
            <w:lang w:val="en-US"/>
          </w:rPr>
          <w:tab/>
          <w:delText>Direct Memory Access</w:delText>
        </w:r>
      </w:del>
    </w:p>
    <w:p w14:paraId="1AC5FB27" w14:textId="1C3DD600" w:rsidR="00306277" w:rsidRDefault="00645EF9" w:rsidP="006C61D0">
      <w:pPr>
        <w:rPr>
          <w:lang w:val="en-US"/>
        </w:rPr>
      </w:pPr>
      <w:del w:id="21" w:author="carpanta" w:date="2016-09-20T10:39:00Z">
        <w:r w:rsidRPr="00645EF9">
          <w:rPr>
            <w:lang w:val="en-US"/>
          </w:rPr>
          <w:delText>FIFO</w:delText>
        </w:r>
        <w:r w:rsidRPr="00645EF9">
          <w:rPr>
            <w:lang w:val="en-US"/>
          </w:rPr>
          <w:tab/>
          <w:delText>First In First Out</w:delText>
        </w:r>
      </w:del>
    </w:p>
    <w:p w14:paraId="3840D64B" w14:textId="77777777" w:rsidR="00306277" w:rsidRDefault="00306277" w:rsidP="006C61D0">
      <w:pPr>
        <w:rPr>
          <w:lang w:val="en-US"/>
        </w:rPr>
      </w:pPr>
    </w:p>
    <w:p w14:paraId="2A69CDE5" w14:textId="77777777" w:rsidR="00306277" w:rsidRDefault="00306277" w:rsidP="006C61D0">
      <w:pPr>
        <w:rPr>
          <w:lang w:val="en-US"/>
        </w:rPr>
      </w:pPr>
    </w:p>
    <w:p w14:paraId="380C8B15" w14:textId="77777777" w:rsidR="00306277" w:rsidRDefault="00306277" w:rsidP="006C61D0">
      <w:pPr>
        <w:rPr>
          <w:lang w:val="en-US"/>
        </w:rPr>
      </w:pPr>
    </w:p>
    <w:p w14:paraId="544063A5" w14:textId="77777777" w:rsidR="00306277" w:rsidRDefault="00306277" w:rsidP="006C61D0">
      <w:pPr>
        <w:rPr>
          <w:lang w:val="en-US"/>
        </w:rPr>
      </w:pPr>
    </w:p>
    <w:p w14:paraId="453B8190" w14:textId="77777777" w:rsidR="00306277" w:rsidRDefault="00306277" w:rsidP="006C61D0">
      <w:pPr>
        <w:rPr>
          <w:lang w:val="en-US"/>
        </w:rPr>
      </w:pPr>
    </w:p>
    <w:p w14:paraId="16E65C3D" w14:textId="77777777" w:rsidR="00306277" w:rsidRDefault="00306277" w:rsidP="006C61D0">
      <w:pPr>
        <w:rPr>
          <w:lang w:val="en-US"/>
        </w:rPr>
      </w:pPr>
    </w:p>
    <w:p w14:paraId="1E6D4B5B" w14:textId="77777777" w:rsidR="00306277" w:rsidRDefault="00306277" w:rsidP="006C61D0">
      <w:pPr>
        <w:rPr>
          <w:lang w:val="en-US"/>
        </w:rPr>
      </w:pPr>
    </w:p>
    <w:p w14:paraId="61F0A890" w14:textId="77777777" w:rsidR="00306277" w:rsidRDefault="00306277" w:rsidP="006C61D0">
      <w:pPr>
        <w:rPr>
          <w:lang w:val="en-US"/>
        </w:rPr>
      </w:pPr>
    </w:p>
    <w:p w14:paraId="687F9997" w14:textId="77777777" w:rsidR="00306277" w:rsidRDefault="00306277" w:rsidP="006C61D0">
      <w:pPr>
        <w:rPr>
          <w:lang w:val="en-US"/>
        </w:rPr>
      </w:pPr>
    </w:p>
    <w:p w14:paraId="02342AAC" w14:textId="77777777" w:rsidR="00306277" w:rsidRDefault="00306277" w:rsidP="006C61D0">
      <w:pPr>
        <w:rPr>
          <w:lang w:val="en-US"/>
        </w:rPr>
      </w:pPr>
    </w:p>
    <w:p w14:paraId="2655C2C8" w14:textId="77777777" w:rsidR="00306277" w:rsidRDefault="00306277" w:rsidP="006C61D0">
      <w:pPr>
        <w:rPr>
          <w:lang w:val="en-US"/>
        </w:rPr>
      </w:pPr>
    </w:p>
    <w:p w14:paraId="431E3246" w14:textId="77777777" w:rsidR="00306277" w:rsidRDefault="00306277" w:rsidP="006C61D0">
      <w:pPr>
        <w:rPr>
          <w:lang w:val="en-US"/>
        </w:rPr>
      </w:pPr>
    </w:p>
    <w:p w14:paraId="787B7A13" w14:textId="77777777" w:rsidR="00306277" w:rsidRDefault="00306277" w:rsidP="006C61D0">
      <w:pPr>
        <w:rPr>
          <w:lang w:val="en-US"/>
        </w:rPr>
      </w:pPr>
    </w:p>
    <w:p w14:paraId="34071228" w14:textId="77777777" w:rsidR="00BB4BA9" w:rsidRPr="00BB4BA9" w:rsidRDefault="00673D40" w:rsidP="00BB4BA9">
      <w:pPr>
        <w:pStyle w:val="Ttulo1"/>
      </w:pPr>
      <w:r>
        <w:t>Introducción</w:t>
      </w:r>
    </w:p>
    <w:p w14:paraId="0E5047B3" w14:textId="77777777" w:rsidR="00BB4BA9" w:rsidRDefault="0097033F" w:rsidP="007B147D">
      <w:pPr>
        <w:pStyle w:val="Ttulo2"/>
      </w:pPr>
      <w:r>
        <w:t>Motivación</w:t>
      </w:r>
    </w:p>
    <w:p w14:paraId="38DB5639" w14:textId="77777777"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14:paraId="5187AB63" w14:textId="77777777"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14:paraId="5CC6D745" w14:textId="77777777"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14:paraId="533D57E5" w14:textId="77777777"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14:paraId="7361C042" w14:textId="77777777"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14:paraId="08199C8A" w14:textId="77777777"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14:paraId="599717A6" w14:textId="77777777" w:rsidR="00A24DB0" w:rsidRDefault="00A24DB0" w:rsidP="00BB4BA9"/>
    <w:p w14:paraId="14731A04" w14:textId="77777777" w:rsidR="00673D40" w:rsidRDefault="00685EF5" w:rsidP="00685EF5">
      <w:pPr>
        <w:pStyle w:val="Ttulo2"/>
      </w:pPr>
      <w:r>
        <w:t>Objetivos</w:t>
      </w:r>
    </w:p>
    <w:p w14:paraId="1EB9D5B6" w14:textId="77777777"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14:paraId="5A485AD1" w14:textId="77777777"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14:paraId="24D0EA81" w14:textId="77777777"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14:paraId="7DC123E3" w14:textId="77777777" w:rsidR="00B43A02" w:rsidRDefault="00B43A02" w:rsidP="00CE05F8">
      <w:r>
        <w:t>Dentro de este objetivo principal, pueden distinguirse los siguientes subobjetivos:</w:t>
      </w:r>
    </w:p>
    <w:p w14:paraId="758AB12D" w14:textId="77777777"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14:paraId="64BBF2F9" w14:textId="77777777"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14:paraId="19651C64" w14:textId="77777777"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14:paraId="56FEEB50" w14:textId="77777777"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14:paraId="0C9644BE" w14:textId="77777777" w:rsidR="00DB440B" w:rsidRDefault="00DB440B" w:rsidP="00B43A02">
      <w:pPr>
        <w:pStyle w:val="Prrafodelista"/>
        <w:numPr>
          <w:ilvl w:val="0"/>
          <w:numId w:val="5"/>
        </w:numPr>
      </w:pPr>
      <w:r>
        <w:t>Integración y pruebas de cada uno de los módulos en el sistema final.</w:t>
      </w:r>
    </w:p>
    <w:p w14:paraId="7BD7D6FB" w14:textId="77777777" w:rsidR="00DB440B" w:rsidRDefault="00DB440B" w:rsidP="00DB440B">
      <w:pPr>
        <w:ind w:left="420"/>
      </w:pPr>
    </w:p>
    <w:p w14:paraId="225F5099" w14:textId="77777777" w:rsidR="008D2972" w:rsidRDefault="002600CD" w:rsidP="002600CD">
      <w:pPr>
        <w:pStyle w:val="Ttulo2"/>
      </w:pPr>
      <w:r w:rsidRPr="002600CD">
        <w:t>Planificación del desarrollo</w:t>
      </w:r>
    </w:p>
    <w:p w14:paraId="3DA3C956" w14:textId="77777777" w:rsidR="00901BC0" w:rsidRDefault="00901BC0" w:rsidP="00901BC0">
      <w:r>
        <w:t>El desarrollo del proyecto ha seguido las siguientes fases:</w:t>
      </w:r>
    </w:p>
    <w:p w14:paraId="4F6FB438" w14:textId="77777777" w:rsidR="00DB440B" w:rsidRDefault="002D5367" w:rsidP="00DB440B">
      <w:pPr>
        <w:pStyle w:val="Subttulo"/>
      </w:pPr>
      <w:r>
        <w:t>Análisis</w:t>
      </w:r>
      <w:r w:rsidR="00DB440B">
        <w:t xml:space="preserve"> y definición del sistema</w:t>
      </w:r>
    </w:p>
    <w:p w14:paraId="0B61A93B" w14:textId="77777777"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14:paraId="3CA5EA97" w14:textId="77777777" w:rsidR="00DB440B" w:rsidRDefault="00DB440B" w:rsidP="00DB440B">
      <w:pPr>
        <w:pStyle w:val="Subttulo"/>
      </w:pPr>
      <w:r>
        <w:t>Diseño de la solución propuesta</w:t>
      </w:r>
    </w:p>
    <w:p w14:paraId="44257880" w14:textId="77777777"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estableciendo para cada 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14:paraId="6C8C9193" w14:textId="77777777" w:rsidR="00DB440B" w:rsidRDefault="00F377DA" w:rsidP="00DB440B">
      <w:pPr>
        <w:pStyle w:val="Subttulo"/>
      </w:pPr>
      <w:r>
        <w:t>Implementación</w:t>
      </w:r>
      <w:r w:rsidR="002D5367">
        <w:t xml:space="preserve"> del </w:t>
      </w:r>
      <w:r w:rsidR="00DB440B">
        <w:t>software del sistema</w:t>
      </w:r>
    </w:p>
    <w:p w14:paraId="67B9B4C1" w14:textId="77777777"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14:paraId="5A582FCC" w14:textId="77777777" w:rsidR="00356322" w:rsidRDefault="00356322" w:rsidP="00356322">
      <w:pPr>
        <w:pStyle w:val="Subttulo"/>
      </w:pPr>
      <w:r>
        <w:t>Integración y pruebas</w:t>
      </w:r>
    </w:p>
    <w:p w14:paraId="042E7D3B" w14:textId="77777777"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14:paraId="0686E4ED" w14:textId="77777777" w:rsidR="00701494" w:rsidRDefault="00701494" w:rsidP="00701494">
      <w:pPr>
        <w:pStyle w:val="Ttulo2"/>
      </w:pPr>
      <w:r>
        <w:t>Estructura de la memoria</w:t>
      </w:r>
    </w:p>
    <w:p w14:paraId="00091D30" w14:textId="77777777"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14:paraId="78B159AE" w14:textId="77777777"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14:paraId="46CA5E99" w14:textId="77777777"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14:paraId="5C9BFAE8" w14:textId="77777777"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14:paraId="66F582A0" w14:textId="77777777"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14:paraId="73A126FD" w14:textId="77777777" w:rsidR="00BB4BA9" w:rsidRPr="00BB4BA9" w:rsidRDefault="00685EF5" w:rsidP="00BB4BA9">
      <w:pPr>
        <w:pStyle w:val="Ttulo1"/>
      </w:pPr>
      <w:r>
        <w:t>A</w:t>
      </w:r>
      <w:r w:rsidR="00D86350">
        <w:t>nálisis de requisitos</w:t>
      </w:r>
    </w:p>
    <w:p w14:paraId="0861A336" w14:textId="77777777" w:rsidR="00BB4BA9" w:rsidRDefault="00685EF5" w:rsidP="00BB4BA9">
      <w:pPr>
        <w:pStyle w:val="Ttulo2"/>
      </w:pPr>
      <w:r>
        <w:t>Introducción</w:t>
      </w:r>
    </w:p>
    <w:p w14:paraId="24BF064A" w14:textId="77777777"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En el desarrollo del servicio de acceso H2H se deben diseñar diversos módulos que gestionen tanto la lógica del algoritmo de validación como la comunicación inalámbrica de ambos dispositivos y, en el caso del dispositivo de acceso, la interfaz de usuario.</w:t>
      </w:r>
    </w:p>
    <w:p w14:paraId="4F611D26" w14:textId="77777777"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14:paraId="5BA81398" w14:textId="77777777"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14:paraId="5A04916C" w14:textId="77777777" w:rsidR="002176F6" w:rsidRDefault="002176F6" w:rsidP="002176F6">
      <w:pPr>
        <w:pStyle w:val="Ttulo2"/>
      </w:pPr>
      <w:r>
        <w:t>Requisitos generales</w:t>
      </w:r>
    </w:p>
    <w:p w14:paraId="7C4BC8F4" w14:textId="77777777"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14:paraId="026927FD" w14:textId="77777777"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14:paraId="172FC564" w14:textId="77777777"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14:paraId="1EB454D0" w14:textId="77777777"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14:paraId="072684FC" w14:textId="77777777" w:rsidR="00D578CF" w:rsidRPr="00730327" w:rsidRDefault="00D578CF" w:rsidP="00730327">
      <w:r>
        <w:t xml:space="preserve"> </w:t>
      </w:r>
    </w:p>
    <w:p w14:paraId="6BC86DB8" w14:textId="77777777" w:rsidR="00BB4BA9" w:rsidRPr="00BB4BA9" w:rsidRDefault="008F74AC" w:rsidP="00BB4BA9">
      <w:pPr>
        <w:pStyle w:val="Ttulo2"/>
      </w:pPr>
      <w:r>
        <w:t xml:space="preserve"> </w:t>
      </w:r>
      <w:r w:rsidR="00685EF5">
        <w:t>Servicio</w:t>
      </w:r>
    </w:p>
    <w:p w14:paraId="03261233" w14:textId="77777777" w:rsidR="00685EF5" w:rsidRDefault="00685EF5" w:rsidP="00685EF5">
      <w:pPr>
        <w:pStyle w:val="Ttulo3"/>
      </w:pPr>
      <w:r w:rsidRPr="00685EF5">
        <w:t>Tratamiento de la señal cardiaca</w:t>
      </w:r>
    </w:p>
    <w:p w14:paraId="6694E6CC" w14:textId="77777777"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14:paraId="796709C2" w14:textId="77777777"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14:paraId="00EE4CAB" w14:textId="77777777"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14:paraId="50FFF2E5" w14:textId="77777777"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14:paraId="06160C92" w14:textId="77777777"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14:paraId="16ECDFA9" w14:textId="0B4784E3" w:rsidR="003B6634" w:rsidRDefault="003B6634" w:rsidP="00BB4BA9">
      <w:r>
        <w:t xml:space="preserve">Respecto al ancho de banda de información, la bibliografía </w:t>
      </w:r>
      <w:del w:id="22" w:author="carpanta" w:date="2016-09-20T10:39:00Z">
        <w:r w:rsidR="00814733">
          <w:delText>consultada [5]</w:delText>
        </w:r>
      </w:del>
      <w:ins w:id="23" w:author="carpanta" w:date="2016-09-20T10:39:00Z">
        <w:r w:rsidR="00950744">
          <w:t>existe</w:t>
        </w:r>
        <w:bookmarkStart w:id="24" w:name="_GoBack"/>
        <w:bookmarkEnd w:id="24"/>
        <w:r w:rsidR="00950744">
          <w:t>nte al respecto</w:t>
        </w:r>
      </w:ins>
      <w:r w:rsidR="00950744">
        <w:t xml:space="preserve">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14:paraId="184D06BA" w14:textId="77777777"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14:paraId="5E07C71D" w14:textId="77777777" w:rsidR="00AE1D1D" w:rsidRDefault="00AE1D1D" w:rsidP="00AE1D1D">
      <w:pPr>
        <w:jc w:val="center"/>
      </w:pPr>
      <w:r>
        <w:rPr>
          <w:noProof/>
          <w:lang w:eastAsia="es-ES"/>
        </w:rPr>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14:paraId="6B6E908E" w14:textId="77777777"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14:paraId="0BAC7C71" w14:textId="77777777" w:rsidR="00267EE2" w:rsidRPr="003B6634" w:rsidRDefault="00267EE2" w:rsidP="00AE1D1D">
      <w:r>
        <w:t>Vistas las características de la señal del corazón, podemos pasar a definir los requisitos que debe cumplir las etapas de tratamiento de señal.</w:t>
      </w:r>
    </w:p>
    <w:p w14:paraId="732EC168" w14:textId="77777777" w:rsidR="00BB4BA9" w:rsidRDefault="00354D00" w:rsidP="00354D00">
      <w:pPr>
        <w:pStyle w:val="Ttulo4"/>
      </w:pPr>
      <w:r>
        <w:t>Requisitos de resolución y fase de los filtros</w:t>
      </w:r>
      <w:r>
        <w:tab/>
      </w:r>
    </w:p>
    <w:p w14:paraId="63BEA21F" w14:textId="77777777"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14:paraId="235E7C78" w14:textId="77777777"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14:paraId="7AD9CF12" w14:textId="77777777"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14:paraId="10E9F0AF" w14:textId="77777777" w:rsidR="00BB4BA9" w:rsidRDefault="00685EF5" w:rsidP="00BB4BA9">
      <w:pPr>
        <w:pStyle w:val="Ttulo4"/>
      </w:pPr>
      <w:r>
        <w:t xml:space="preserve">Algoritmos de </w:t>
      </w:r>
      <w:r w:rsidR="002C288F">
        <w:t>detección</w:t>
      </w:r>
      <w:r>
        <w:t xml:space="preserve"> de ritmo cardiaco</w:t>
      </w:r>
    </w:p>
    <w:p w14:paraId="79C328E3" w14:textId="77777777"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14:paraId="4F0478F6" w14:textId="77777777" w:rsidR="00C15846" w:rsidRDefault="00C15846" w:rsidP="00997342"/>
    <w:p w14:paraId="79A14FCD" w14:textId="77777777" w:rsidR="00C15846" w:rsidRPr="00997342" w:rsidRDefault="00C15846" w:rsidP="00997342"/>
    <w:p w14:paraId="3C7F74E4" w14:textId="77777777" w:rsidR="00BB4BA9" w:rsidRPr="0094269B" w:rsidRDefault="00513E5F" w:rsidP="005501C6">
      <w:pPr>
        <w:pStyle w:val="Ttulo5"/>
        <w:numPr>
          <w:ilvl w:val="0"/>
          <w:numId w:val="0"/>
        </w:numPr>
      </w:pPr>
      <w:r>
        <w:rPr>
          <w:rFonts w:asciiTheme="minorHAnsi" w:eastAsiaTheme="minorHAnsi" w:hAnsiTheme="minorHAnsi" w:cstheme="minorBidi"/>
          <w:color w:val="auto"/>
          <w:sz w:val="24"/>
        </w:rPr>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14:paraId="00B42DC4" w14:textId="77777777" w:rsidR="00BB4BA9" w:rsidRDefault="00685EF5" w:rsidP="00BB4BA9">
      <w:pPr>
        <w:pStyle w:val="Ttulo3"/>
      </w:pPr>
      <w:r>
        <w:t>Algoritmo de autenticación</w:t>
      </w:r>
    </w:p>
    <w:p w14:paraId="1B4C7100" w14:textId="77777777" w:rsidR="00A12C0B" w:rsidRDefault="007543D5" w:rsidP="007543D5">
      <w:r>
        <w:t xml:space="preserve">El algoritmo de autenticación consiste </w:t>
      </w:r>
      <w:r w:rsidR="00A12C0B">
        <w:t xml:space="preserve">a grandes rasgos </w:t>
      </w:r>
      <w:r>
        <w:t>en tres etapas.</w:t>
      </w:r>
      <w:r w:rsidR="00A12C0B">
        <w:t xml:space="preserve"> </w:t>
      </w:r>
    </w:p>
    <w:p w14:paraId="5E97DAB3" w14:textId="77777777"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14:paraId="02ADF83C" w14:textId="77777777"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14:paraId="6718C081" w14:textId="77777777"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14:paraId="3B9E033C" w14:textId="77777777" w:rsidR="00BB2675" w:rsidRPr="007543D5" w:rsidRDefault="00BB2675" w:rsidP="007543D5">
      <w:r>
        <w:t>Todos los detalles sobre este algoritmo y las mejoras que seguridad que supone su uso, están detalladas en [1].</w:t>
      </w:r>
    </w:p>
    <w:p w14:paraId="37EEF4A2" w14:textId="77777777"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14:paraId="652BAA8A" w14:textId="77777777" w:rsidR="00685EF5" w:rsidRDefault="00685EF5" w:rsidP="00BB4BA9">
      <w:pPr>
        <w:pStyle w:val="Ttulo3"/>
      </w:pPr>
      <w:r>
        <w:t>Comunicación inalámbrica</w:t>
      </w:r>
    </w:p>
    <w:p w14:paraId="573A591B" w14:textId="77777777"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14:paraId="74794D01" w14:textId="77777777"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14:paraId="6C8C044A" w14:textId="77777777"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14:paraId="528D7E7F" w14:textId="77777777" w:rsidR="00410299" w:rsidRDefault="00410299" w:rsidP="00410299">
      <w:pPr>
        <w:pStyle w:val="Prrafodelista"/>
        <w:numPr>
          <w:ilvl w:val="0"/>
          <w:numId w:val="21"/>
        </w:numPr>
      </w:pPr>
      <w:r>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14:paraId="193AB278" w14:textId="77777777"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14:paraId="7BDD6162" w14:textId="77777777"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14:paraId="76EDEADA" w14:textId="77777777"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14:paraId="2057AFF3" w14:textId="77777777"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14:paraId="5F05AF67" w14:textId="77777777" w:rsidR="00685EF5" w:rsidRDefault="00685EF5" w:rsidP="006F2032">
      <w:pPr>
        <w:pStyle w:val="Ttulo3"/>
      </w:pPr>
      <w:r>
        <w:t>Interfaz de usuario</w:t>
      </w:r>
    </w:p>
    <w:p w14:paraId="7826F01C" w14:textId="77777777"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14:paraId="08D65F61" w14:textId="77777777"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14:paraId="2315D3CC" w14:textId="77777777"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14:paraId="176AFE7F" w14:textId="77777777"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14:paraId="7EB20940" w14:textId="77777777" w:rsidR="00E653F6" w:rsidRPr="00E653F6" w:rsidRDefault="00D87C42" w:rsidP="00E653F6">
      <w:pPr>
        <w:pStyle w:val="Prrafodelista"/>
        <w:numPr>
          <w:ilvl w:val="0"/>
          <w:numId w:val="7"/>
        </w:numPr>
      </w:pPr>
      <w:r>
        <w:t>Para iniciar la comunicación con el simulador de marcapasos, la interfaz debe ofrecer la posibilidad de seleccionar el dispositivo al que nos queremos conectar y mostrar el estado del establecimiento de la comunicación.</w:t>
      </w:r>
    </w:p>
    <w:p w14:paraId="0F19E885" w14:textId="77777777" w:rsidR="006F2032" w:rsidRDefault="00D87C42" w:rsidP="00D87C42">
      <w:pPr>
        <w:pStyle w:val="Prrafodelista"/>
        <w:numPr>
          <w:ilvl w:val="0"/>
          <w:numId w:val="7"/>
        </w:numPr>
      </w:pPr>
      <w:r>
        <w:t>Manipulación de parámetros del simulador de marcapasos, con vistas a un futuro uso de reprogramación de los IMD.</w:t>
      </w:r>
    </w:p>
    <w:p w14:paraId="6FF9EAFD" w14:textId="77777777" w:rsidR="00D11431" w:rsidRDefault="00D11431" w:rsidP="00D11431"/>
    <w:p w14:paraId="61B8E059" w14:textId="77777777" w:rsidR="00D11431" w:rsidRDefault="00D11431" w:rsidP="00D11431"/>
    <w:p w14:paraId="0C839AAA" w14:textId="77777777" w:rsidR="00D11431" w:rsidRDefault="00D11431" w:rsidP="00D11431"/>
    <w:p w14:paraId="2FD1278D" w14:textId="77777777" w:rsidR="00D11431" w:rsidRDefault="00D11431" w:rsidP="00D11431"/>
    <w:p w14:paraId="05E7241E" w14:textId="77777777" w:rsidR="00D11431" w:rsidRDefault="00D11431" w:rsidP="00D11431"/>
    <w:p w14:paraId="0F6148DA" w14:textId="77777777" w:rsidR="00D11431" w:rsidRDefault="00D11431" w:rsidP="00D11431"/>
    <w:p w14:paraId="22347E48" w14:textId="77777777" w:rsidR="000E3DC1" w:rsidRDefault="000E3DC1" w:rsidP="00D11431"/>
    <w:p w14:paraId="52DD54A4" w14:textId="77777777" w:rsidR="000E3DC1" w:rsidRDefault="000E3DC1" w:rsidP="00D11431"/>
    <w:p w14:paraId="1004F22B" w14:textId="77777777" w:rsidR="000E3DC1" w:rsidRDefault="000E3DC1" w:rsidP="00D11431"/>
    <w:p w14:paraId="28CB2640" w14:textId="77777777" w:rsidR="00D11431" w:rsidRDefault="00D11431" w:rsidP="00D11431"/>
    <w:p w14:paraId="14873BCC" w14:textId="77777777" w:rsidR="00D87C42" w:rsidRDefault="00D87C42" w:rsidP="00D11431"/>
    <w:p w14:paraId="230DACB8" w14:textId="77777777" w:rsidR="00D87C42" w:rsidRDefault="00D87C42" w:rsidP="00D11431"/>
    <w:p w14:paraId="5EA7DDBE" w14:textId="77777777" w:rsidR="00D87C42" w:rsidRDefault="00D87C42" w:rsidP="00D11431"/>
    <w:p w14:paraId="68F2A620" w14:textId="77777777" w:rsidR="00D87C42" w:rsidRDefault="00D87C42" w:rsidP="00D11431"/>
    <w:p w14:paraId="3FDC0D3D" w14:textId="77777777" w:rsidR="00D87C42" w:rsidRDefault="00D87C42" w:rsidP="00D11431"/>
    <w:p w14:paraId="77F4C169" w14:textId="77777777" w:rsidR="005501C6" w:rsidRDefault="005501C6" w:rsidP="00D11431"/>
    <w:p w14:paraId="03ACDAB3" w14:textId="77777777" w:rsidR="005501C6" w:rsidRDefault="005501C6" w:rsidP="00D11431"/>
    <w:p w14:paraId="194EBAC1" w14:textId="77777777" w:rsidR="00D87C42" w:rsidRDefault="00D87C42" w:rsidP="00D11431"/>
    <w:p w14:paraId="7C5F3AA7" w14:textId="77777777" w:rsidR="00D87C42" w:rsidRDefault="00D87C42" w:rsidP="00D11431"/>
    <w:p w14:paraId="6C5A0FE0" w14:textId="77777777" w:rsidR="00D87C42" w:rsidRDefault="00D87C42" w:rsidP="00D11431"/>
    <w:p w14:paraId="56200447" w14:textId="77777777" w:rsidR="00D87C42" w:rsidRDefault="00D87C42" w:rsidP="00D11431"/>
    <w:p w14:paraId="2550F408" w14:textId="77777777" w:rsidR="00D11431" w:rsidRDefault="00D11431" w:rsidP="00D11431"/>
    <w:p w14:paraId="2DAEA163" w14:textId="77777777" w:rsidR="00D11431" w:rsidRDefault="00D11431" w:rsidP="00D11431"/>
    <w:p w14:paraId="1F721B93" w14:textId="77777777" w:rsidR="00685EF5" w:rsidRDefault="00685EF5" w:rsidP="002C288F">
      <w:pPr>
        <w:pStyle w:val="Ttulo1"/>
      </w:pPr>
      <w:r>
        <w:t>Diseño del sistema</w:t>
      </w:r>
    </w:p>
    <w:p w14:paraId="77988A40" w14:textId="77777777"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14:paraId="31FCADC4" w14:textId="77777777"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14:paraId="45A2FD10" w14:textId="77777777" w:rsidR="0094269B" w:rsidRDefault="00BB6780" w:rsidP="00963941">
      <w:pPr>
        <w:pStyle w:val="Ttulo2"/>
        <w:ind w:left="708" w:hanging="708"/>
      </w:pPr>
      <w:r>
        <w:t>Análisis</w:t>
      </w:r>
      <w:r w:rsidR="005A2740">
        <w:t xml:space="preserve"> de la plataforma hardware </w:t>
      </w:r>
    </w:p>
    <w:p w14:paraId="18D325E2" w14:textId="77777777"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14:paraId="7761051F" w14:textId="77777777" w:rsidR="005C16EA" w:rsidRPr="005C16EA" w:rsidRDefault="007B5B48" w:rsidP="005C16EA">
      <w:pPr>
        <w:pStyle w:val="Ttulo3"/>
      </w:pPr>
      <w:r>
        <w:t>Hardware del primer prototipo</w:t>
      </w:r>
    </w:p>
    <w:p w14:paraId="600E750A" w14:textId="77777777" w:rsidR="003557B4" w:rsidRDefault="007B5B48" w:rsidP="003557B4">
      <w:pPr>
        <w:pStyle w:val="Ttulo4"/>
      </w:pPr>
      <w:r>
        <w:t>Microcontrolador</w:t>
      </w:r>
    </w:p>
    <w:p w14:paraId="25ACE75D" w14:textId="77777777"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14:paraId="75348F62" w14:textId="77777777"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14:paraId="7C6D9012" w14:textId="77777777" w:rsidR="00C74245" w:rsidRDefault="00C74245" w:rsidP="003A3736">
      <w:r>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14:paraId="123CEAEB" w14:textId="77777777"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14:paraId="460CEDE5" w14:textId="77777777" w:rsidR="003A3736" w:rsidRDefault="003A3736" w:rsidP="00523788">
      <w:pPr>
        <w:pStyle w:val="Ttulo4"/>
      </w:pPr>
      <w:r>
        <w:t>Adquisición de datos</w:t>
      </w:r>
    </w:p>
    <w:p w14:paraId="790F50B1" w14:textId="77777777"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14:paraId="5B9782B8" w14:textId="77777777" w:rsidR="003557B4" w:rsidRPr="003557B4" w:rsidRDefault="005C16EA" w:rsidP="003557B4">
      <w:pPr>
        <w:pStyle w:val="Ttulo4"/>
      </w:pPr>
      <w:r>
        <w:t>Comunicación inalámbrica</w:t>
      </w:r>
    </w:p>
    <w:p w14:paraId="5E7EC6C0" w14:textId="77777777"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14:paraId="409BA1E5" w14:textId="77777777" w:rsidR="00523788" w:rsidRPr="00523788" w:rsidRDefault="003A3736" w:rsidP="00523788">
      <w:pPr>
        <w:pStyle w:val="Ttulo4"/>
      </w:pPr>
      <w:r>
        <w:t>Interfaz de usuario</w:t>
      </w:r>
    </w:p>
    <w:p w14:paraId="2D9EA87B" w14:textId="77777777"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14:paraId="3AB24BCE" w14:textId="77777777"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14:paraId="6512DE7F" w14:textId="77777777"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14:paraId="1FEEA4FA" w14:textId="77777777" w:rsidR="005128C7" w:rsidRDefault="005128C7" w:rsidP="003A3736">
      <w:pPr>
        <w:spacing w:after="0"/>
      </w:pPr>
    </w:p>
    <w:p w14:paraId="213BC172" w14:textId="77777777" w:rsidR="004D6DBC" w:rsidRDefault="004D6DBC" w:rsidP="004D6DBC">
      <w:pPr>
        <w:pStyle w:val="Ttulo4"/>
      </w:pPr>
      <w:r w:rsidRPr="004D6DBC">
        <w:t>Control de consumo</w:t>
      </w:r>
    </w:p>
    <w:p w14:paraId="0C78F5DA" w14:textId="77777777"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14:paraId="177C71F5" w14:textId="77777777" w:rsidR="004D6DBC" w:rsidRPr="004D6DBC" w:rsidRDefault="004D6DBC" w:rsidP="004D6DBC">
      <w:pPr>
        <w:pStyle w:val="Ttulo3"/>
      </w:pPr>
      <w:r>
        <w:t>Capa de abstracción hardware</w:t>
      </w:r>
      <w:r w:rsidR="00F110C4" w:rsidRPr="00F110C4">
        <w:t xml:space="preserve"> </w:t>
      </w:r>
      <w:r w:rsidR="00F110C4">
        <w:t>del primer prototipo</w:t>
      </w:r>
    </w:p>
    <w:p w14:paraId="1C2C7B9A" w14:textId="77777777"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14:paraId="718E943D" w14:textId="77777777"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14:paraId="05D9EB70" w14:textId="77777777" w:rsidR="00955EEE" w:rsidRDefault="00955EEE" w:rsidP="00955EEE">
      <w:pPr>
        <w:pStyle w:val="Ttulo4"/>
      </w:pPr>
      <w:r>
        <w:t>Funciones de configuración</w:t>
      </w:r>
    </w:p>
    <w:p w14:paraId="1429E428" w14:textId="77777777"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14:paraId="26229C6A" w14:textId="77777777"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14:paraId="18D745BC" w14:textId="77777777"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14:paraId="159AEBC1" w14:textId="77777777"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14:paraId="73531643" w14:textId="77777777"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14:paraId="558A0FA9" w14:textId="77777777"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14:paraId="2C87A209" w14:textId="77777777" w:rsidR="00FC59F1" w:rsidRDefault="00FC59F1" w:rsidP="00FC59F1">
      <w:pPr>
        <w:pStyle w:val="Ttulo4"/>
      </w:pPr>
      <w:r w:rsidRPr="00FC59F1">
        <w:t xml:space="preserve">Funciones de </w:t>
      </w:r>
      <w:r>
        <w:t>uso de periféricos</w:t>
      </w:r>
    </w:p>
    <w:p w14:paraId="6A5FEC5D" w14:textId="77777777"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14:paraId="7CFB955B" w14:textId="77777777"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14:paraId="5A9DC1A3" w14:textId="77777777"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14:paraId="711A7489" w14:textId="51C1A57F" w:rsidR="001F5F00" w:rsidRDefault="0030528C" w:rsidP="001F5F00">
      <w:pPr>
        <w:pStyle w:val="Prrafodelista"/>
        <w:numPr>
          <w:ilvl w:val="1"/>
          <w:numId w:val="18"/>
        </w:numPr>
      </w:pPr>
      <w:r>
        <w:t>LCD</w:t>
      </w:r>
      <w:r w:rsidR="00083D31">
        <w:t xml:space="preserve">: Gestiona la generación y temporización de todas las señales </w:t>
      </w:r>
      <w:r w:rsidR="00C721C2">
        <w:t>necesarias</w:t>
      </w:r>
      <w:del w:id="25" w:author="carpanta" w:date="2016-09-20T10:39:00Z">
        <w:r w:rsidR="00814733">
          <w:delText>.</w:delText>
        </w:r>
      </w:del>
      <w:ins w:id="26" w:author="carpanta" w:date="2016-09-20T10:39:00Z">
        <w:r w:rsidR="00C721C2">
          <w:t xml:space="preserve"> (referencia al </w:t>
        </w:r>
        <w:r w:rsidR="00C721C2" w:rsidRPr="008F5EEE">
          <w:rPr>
            <w:i/>
          </w:rPr>
          <w:t>datasheet</w:t>
        </w:r>
        <w:r w:rsidR="00C721C2">
          <w:t>)</w:t>
        </w:r>
      </w:ins>
    </w:p>
    <w:p w14:paraId="1EF5A24F" w14:textId="77777777" w:rsidR="004D6DBC" w:rsidRPr="007B5B48" w:rsidRDefault="003B7BFF" w:rsidP="007B5B48">
      <w:pPr>
        <w:pStyle w:val="Prrafodelista"/>
        <w:numPr>
          <w:ilvl w:val="0"/>
          <w:numId w:val="18"/>
        </w:numPr>
      </w:pPr>
      <w:r>
        <w:t>Activación del buzzer:  Permiten la emisión de un pitido con el buzzer de una frecuencia y duración determinadas.</w:t>
      </w:r>
    </w:p>
    <w:p w14:paraId="506071F6" w14:textId="77777777" w:rsidR="005C16EA" w:rsidRDefault="001A5729" w:rsidP="005C16EA">
      <w:pPr>
        <w:pStyle w:val="Ttulo3"/>
      </w:pPr>
      <w:r>
        <w:t>Hardware</w:t>
      </w:r>
      <w:r w:rsidR="005128C7">
        <w:t xml:space="preserve"> del segundo prototipo</w:t>
      </w:r>
    </w:p>
    <w:p w14:paraId="1F00CC3A" w14:textId="77777777"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14:paraId="7CA78916" w14:textId="77777777"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14:paraId="4242FDCA" w14:textId="77777777"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14:paraId="1F0EFE55" w14:textId="77777777" w:rsidR="0010715B" w:rsidRPr="0010715B" w:rsidRDefault="0010715B" w:rsidP="0010715B">
      <w:r>
        <w:t>Dado que el segundo prototipo tiene en común varios elementos, solo detallaremos las diferencias</w:t>
      </w:r>
      <w:r w:rsidR="00016373">
        <w:t>, respecto al primer prototipo</w:t>
      </w:r>
      <w:r>
        <w:t>.</w:t>
      </w:r>
    </w:p>
    <w:p w14:paraId="1D3FD574" w14:textId="77777777" w:rsidR="00C721C2" w:rsidRPr="00C721C2" w:rsidRDefault="00D11431" w:rsidP="00C721C2">
      <w:pPr>
        <w:pStyle w:val="Ttulo4"/>
      </w:pPr>
      <w:r>
        <w:t>Microcontrolador</w:t>
      </w:r>
    </w:p>
    <w:p w14:paraId="34EC7D10" w14:textId="77777777"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14:paraId="6F8691F2" w14:textId="77777777"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14:paraId="1899E787" w14:textId="77777777"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rsidRPr="00C21385">
        <w:t xml:space="preserve">de periféricos, cada uno cuenta con su propio puerto serie y además disponemos de </w:t>
      </w:r>
      <w:r w:rsidR="00896805" w:rsidRPr="00C21385">
        <w:t>dos controladores de DMA con siete canales cada uno lo cual nos permite asociar un canal de DMA para cada periférico</w:t>
      </w:r>
      <w:r w:rsidR="00AF39DB" w:rsidRPr="00C21385">
        <w:t xml:space="preserve"> que utilizamos de manera individual y facilitar de esta manera la gestión de las transferencias</w:t>
      </w:r>
      <w:r w:rsidRPr="00C21385">
        <w:t>.</w:t>
      </w:r>
    </w:p>
    <w:p w14:paraId="6353EE32" w14:textId="77777777" w:rsidR="0010715B" w:rsidRDefault="0010715B" w:rsidP="0010715B">
      <w:pPr>
        <w:spacing w:after="0"/>
      </w:pPr>
    </w:p>
    <w:p w14:paraId="25E5F14C" w14:textId="77777777" w:rsidR="0010715B" w:rsidRDefault="00A16D37" w:rsidP="0039369C">
      <w:pPr>
        <w:pStyle w:val="Ttulo4"/>
      </w:pPr>
      <w:r>
        <w:t>Interfaz de usuario</w:t>
      </w:r>
    </w:p>
    <w:p w14:paraId="0166B120" w14:textId="77777777"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14:paraId="5BA5DB29" w14:textId="77777777"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14:paraId="04D59921" w14:textId="77777777" w:rsidR="00F110C4" w:rsidRPr="004D6DBC" w:rsidRDefault="00F110C4" w:rsidP="00F110C4">
      <w:pPr>
        <w:pStyle w:val="Ttulo3"/>
      </w:pPr>
      <w:r>
        <w:t>Capa de abstracción hardware</w:t>
      </w:r>
      <w:r w:rsidRPr="00F110C4">
        <w:t xml:space="preserve"> </w:t>
      </w:r>
      <w:r>
        <w:t>del segundo prototipo</w:t>
      </w:r>
    </w:p>
    <w:p w14:paraId="11602EC7" w14:textId="77777777" w:rsidR="005C16EA" w:rsidRDefault="008A6B03" w:rsidP="00AF39DB">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14:paraId="31EF4D14" w14:textId="77777777" w:rsidR="00AF39DB" w:rsidRDefault="00655123" w:rsidP="00AF39DB">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w:t>
      </w:r>
    </w:p>
    <w:p w14:paraId="446CC85D" w14:textId="77777777" w:rsidR="00F110C4" w:rsidRDefault="00896805" w:rsidP="00AF39DB">
      <w:r>
        <w:t xml:space="preserve">Este bloqueo se evita mediante el uso de la función de acceso directo a memoria disponible para los periféricos del sistema, de manera que la forma de utilizar las funciones de lectura y escritura es iniciar una transferencia y esperar la </w:t>
      </w:r>
      <w:r w:rsidR="00AF39DB">
        <w:t>interrupción que produce el canal asociado a esta operación. Mientras se produce esta transferencia, el procesador puede seguir haciendo operaciones que no requieran el bus de datos.</w:t>
      </w:r>
    </w:p>
    <w:p w14:paraId="1C4F784C" w14:textId="77777777" w:rsidR="005A2740" w:rsidRDefault="00BB6780" w:rsidP="005A2740">
      <w:pPr>
        <w:pStyle w:val="Ttulo2"/>
      </w:pPr>
      <w:r>
        <w:t>Visión</w:t>
      </w:r>
      <w:r w:rsidR="005A2740">
        <w:t xml:space="preserve"> general del sistema</w:t>
      </w:r>
    </w:p>
    <w:p w14:paraId="2FC6AD4A" w14:textId="77777777"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14:paraId="73F2B3C4" w14:textId="0CF6D959" w:rsidR="005A2740" w:rsidRDefault="000578B6" w:rsidP="005A2740">
      <w:del w:id="27" w:author="carpanta" w:date="2016-09-20T10:39:00Z">
        <w:r>
          <w:rPr>
            <w:noProof/>
            <w:lang w:eastAsia="es-ES"/>
          </w:rPr>
          <w:drawing>
            <wp:inline distT="0" distB="0" distL="0" distR="0" wp14:anchorId="74FCE77F" wp14:editId="2549EDDF">
              <wp:extent cx="5400040" cy="255079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550795"/>
                      </a:xfrm>
                      <a:prstGeom prst="rect">
                        <a:avLst/>
                      </a:prstGeom>
                    </pic:spPr>
                  </pic:pic>
                </a:graphicData>
              </a:graphic>
            </wp:inline>
          </w:drawing>
        </w:r>
      </w:del>
      <w:ins w:id="28" w:author="carpanta" w:date="2016-09-20T10:39:00Z">
        <w:r w:rsidR="00DC46D4">
          <w:rPr>
            <w:noProof/>
            <w:lang w:eastAsia="es-ES"/>
          </w:rPr>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ins>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14:paraId="40E755C6" w14:textId="77777777"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14:paraId="05D2523E" w14:textId="77777777"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14:paraId="70A9C8AC" w14:textId="77777777" w:rsidR="00685EF5" w:rsidRDefault="00685EF5" w:rsidP="002C288F">
      <w:pPr>
        <w:pStyle w:val="Ttulo2"/>
      </w:pPr>
      <w:r>
        <w:t>Arquitectura Software</w:t>
      </w:r>
      <w:r w:rsidR="00D0425F" w:rsidRPr="00D0425F">
        <w:t xml:space="preserve"> </w:t>
      </w:r>
      <w:r w:rsidR="00D0425F">
        <w:t>del primer prototipo</w:t>
      </w:r>
    </w:p>
    <w:p w14:paraId="3C845882" w14:textId="77777777"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14:paraId="3C444DF7" w14:textId="20374BDF"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del w:id="29" w:author="carpanta" w:date="2016-09-20T10:39:00Z">
        <w:r w:rsidR="00645EF9">
          <w:delText>2</w:delText>
        </w:r>
      </w:del>
      <w:ins w:id="30" w:author="carpanta" w:date="2016-09-20T10:39:00Z">
        <w:r w:rsidR="00016373">
          <w:t>1</w:t>
        </w:r>
      </w:ins>
      <w:r w:rsidR="00016373">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14:paraId="236FD54C" w14:textId="77777777" w:rsidR="00AE7FF6" w:rsidRDefault="00016373" w:rsidP="0062450D">
      <w:pPr>
        <w:pStyle w:val="Prrafodelista"/>
        <w:numPr>
          <w:ilvl w:val="0"/>
          <w:numId w:val="9"/>
        </w:numPr>
      </w:pPr>
      <w:r>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14:paraId="145692EA" w14:textId="77777777"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14:paraId="584EC75D" w14:textId="77777777" w:rsidR="003E730B" w:rsidRPr="003E730B" w:rsidRDefault="003E730B" w:rsidP="003E730B">
      <w:pPr>
        <w:pStyle w:val="Ttulo2"/>
      </w:pPr>
      <w:r>
        <w:t xml:space="preserve"> Diseño del software del primer prototipo</w:t>
      </w:r>
    </w:p>
    <w:p w14:paraId="61432901" w14:textId="77777777" w:rsidR="00685EF5" w:rsidRDefault="00D0425F" w:rsidP="002C288F">
      <w:pPr>
        <w:pStyle w:val="Ttulo3"/>
      </w:pPr>
      <w:r>
        <w:t>Adquisición y t</w:t>
      </w:r>
      <w:r w:rsidR="00685EF5">
        <w:t>ratamiento de la señal</w:t>
      </w:r>
    </w:p>
    <w:p w14:paraId="6888EC9E" w14:textId="77777777"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14:paraId="67EA60C2" w14:textId="77777777" w:rsidR="00045FCC" w:rsidRPr="00EB16F3" w:rsidRDefault="00045FCC" w:rsidP="00EB16F3">
      <w:r>
        <w:t xml:space="preserve">La parte de adquisición incluye una lectura de datos del AFE, el cual devuelve </w:t>
      </w:r>
      <w:r w:rsidR="00FC740A">
        <w:t xml:space="preserve">3 </w:t>
      </w:r>
      <w:r w:rsidR="00FC740A">
        <w:rPr>
          <w:rPrChange w:id="31" w:author="carpanta" w:date="2016-09-20T10:39:00Z">
            <w:rPr>
              <w:i/>
            </w:rPr>
          </w:rPrChange>
        </w:rPr>
        <w:t>bytes</w:t>
      </w:r>
      <w:r w:rsidR="00FC740A">
        <w:t xml:space="preserve">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14:paraId="258ED9E1" w14:textId="77777777" w:rsidR="00D625EA" w:rsidRDefault="00D625EA" w:rsidP="00D625EA">
      <w:pPr>
        <w:pStyle w:val="Ttulo4"/>
      </w:pPr>
      <w:r>
        <w:t>Adquisición</w:t>
      </w:r>
    </w:p>
    <w:p w14:paraId="744959B0" w14:textId="77777777"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14:paraId="3D02A3AF" w14:textId="77777777"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w:t>
      </w:r>
      <w:r>
        <w:rPr>
          <w:rPrChange w:id="32" w:author="carpanta" w:date="2016-09-20T10:39:00Z">
            <w:rPr>
              <w:i/>
            </w:rPr>
          </w:rPrChange>
        </w:rPr>
        <w:t>bytes</w:t>
      </w:r>
      <w:r>
        <w:t xml:space="preserve">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14:paraId="294E3609" w14:textId="77777777" w:rsidR="00EE7556" w:rsidRDefault="00EE7556" w:rsidP="00EE7556">
      <w:pPr>
        <w:pStyle w:val="Ttulo4"/>
      </w:pPr>
      <w:r>
        <w:t>Procesado</w:t>
      </w:r>
      <w:r w:rsidR="00685EF5">
        <w:t xml:space="preserve"> digital</w:t>
      </w:r>
    </w:p>
    <w:p w14:paraId="387BB95B" w14:textId="77777777"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14:paraId="7D82B9D6" w14:textId="77777777" w:rsidR="005501C6" w:rsidRDefault="005501C6" w:rsidP="0035708F">
      <w:r>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r w:rsidR="00E238CF" w:rsidRPr="006C0A86">
        <w:rPr>
          <w:highlight w:val="yellow"/>
          <w:rPrChange w:id="33" w:author="carpanta" w:date="2016-09-20T10:39:00Z">
            <w:rPr/>
          </w:rPrChange>
        </w:rPr>
        <w:t>.</w:t>
      </w:r>
      <w:r w:rsidR="006C0A86" w:rsidRPr="006C0A86">
        <w:rPr>
          <w:highlight w:val="yellow"/>
          <w:rPrChange w:id="34" w:author="carpanta" w:date="2016-09-20T10:39:00Z">
            <w:rPr/>
          </w:rPrChange>
        </w:rPr>
        <w:t xml:space="preserve"> Esta señal con ruido eliminado será la que se utilice para mostrar por la interfaz de usuario</w:t>
      </w:r>
      <w:r w:rsidR="006C0A86">
        <w:t>.</w:t>
      </w:r>
    </w:p>
    <w:p w14:paraId="1B204885" w14:textId="77777777"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14:paraId="408AE0DF" w14:textId="77777777" w:rsidR="00EE7556" w:rsidRDefault="00EE7556" w:rsidP="00EE7556">
      <w:r>
        <w:t xml:space="preserve">La estructura en la que se organiza las distintas etapas de procesado se muestra en la </w:t>
      </w:r>
      <w:r w:rsidR="00DB710A">
        <w:t>siguiente figura:</w:t>
      </w:r>
    </w:p>
    <w:p w14:paraId="2AE19A96" w14:textId="77777777"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14:paraId="2BF44296" w14:textId="77777777"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14:paraId="54AB4304" w14:textId="77777777"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14:paraId="4936D814" w14:textId="77777777"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14:paraId="046664E9" w14:textId="77777777" w:rsidR="00814733" w:rsidRPr="00EE7556" w:rsidRDefault="00814733" w:rsidP="00814733">
      <w:pPr>
        <w:rPr>
          <w:del w:id="35" w:author="carpanta" w:date="2016-09-20T10:39:00Z"/>
        </w:rPr>
      </w:pPr>
      <w:del w:id="36" w:author="carpanta" w:date="2016-09-20T10:39:00Z">
        <w:r>
          <w:delText>Todo lo referente a los algoritmos de detección de ritmo cardiaco de tiempo real se puede consultar en [4].</w:delText>
        </w:r>
      </w:del>
    </w:p>
    <w:p w14:paraId="580C591F" w14:textId="77777777" w:rsidR="00685EF5" w:rsidRDefault="0097033F" w:rsidP="002C288F">
      <w:pPr>
        <w:pStyle w:val="Ttulo5"/>
      </w:pPr>
      <w:r>
        <w:t>Selección</w:t>
      </w:r>
      <w:r w:rsidR="00685EF5">
        <w:t xml:space="preserve"> del tipo de filtros</w:t>
      </w:r>
    </w:p>
    <w:p w14:paraId="6CC3DCA4" w14:textId="77777777"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14:paraId="30F46C60" w14:textId="77777777" w:rsidR="000B0BDB" w:rsidRDefault="000B0BDB" w:rsidP="000B0BDB">
      <w:r>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14:paraId="2BEE6ED3" w14:textId="77777777"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14:paraId="751E6738" w14:textId="77777777"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A6AD5FE" w14:textId="77777777" w:rsidR="00A2578A" w:rsidRDefault="00A2578A" w:rsidP="00A2578A">
      <w:pPr>
        <w:jc w:val="center"/>
      </w:pPr>
      <w:r>
        <w:t>Figura X. Respuesta en amplitud y fase del filtro diferenciador</w:t>
      </w:r>
    </w:p>
    <w:p w14:paraId="5FA0347C" w14:textId="77777777" w:rsidR="00554A12" w:rsidRDefault="00A2578A" w:rsidP="000B0BDB">
      <w:r>
        <w:rPr>
          <w:noProof/>
          <w:lang w:eastAsia="es-ES"/>
        </w:rPr>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00A5044" w14:textId="77777777" w:rsidR="00A2578A" w:rsidRDefault="00A2578A" w:rsidP="00A2578A">
      <w:pPr>
        <w:jc w:val="center"/>
      </w:pPr>
      <w:r>
        <w:t>Figura X. Respuesta en amplitud y fase del filtro paso bajo</w:t>
      </w:r>
    </w:p>
    <w:p w14:paraId="46B604AA" w14:textId="77777777"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14:paraId="4FDDBDEE" w14:textId="77777777"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14:paraId="08CC3AF1" w14:textId="77777777" w:rsidR="0051304A" w:rsidRDefault="00045FCC" w:rsidP="000B0BDB">
      <w:r>
        <w:rPr>
          <w:noProof/>
          <w:lang w:eastAsia="es-ES"/>
        </w:rPr>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14:paraId="1DFDDD1C" w14:textId="77777777"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14:paraId="2F183F6F" w14:textId="77777777" w:rsidR="00685EF5" w:rsidRDefault="00FC740A" w:rsidP="00137693">
      <w:pPr>
        <w:pStyle w:val="Ttulo4"/>
      </w:pPr>
      <w:r>
        <w:t>Algoritmo de d</w:t>
      </w:r>
      <w:r w:rsidR="006F2032">
        <w:t>etección</w:t>
      </w:r>
      <w:r w:rsidR="00685EF5">
        <w:t xml:space="preserve"> de ritmo cardiaco</w:t>
      </w:r>
    </w:p>
    <w:p w14:paraId="50464B02" w14:textId="77777777"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14:paraId="33B862B8" w14:textId="77777777"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14:paraId="43B00243" w14:textId="77777777"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14:paraId="5253A0E0" w14:textId="77777777"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14:paraId="6D4F97B9" w14:textId="77777777" w:rsidR="00F47C74" w:rsidRDefault="0013681D" w:rsidP="00F47C74">
      <w:r>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14:paraId="217C990F" w14:textId="77777777"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14:paraId="440889E0" w14:textId="77777777"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14:paraId="169E1D69" w14:textId="77777777"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14:paraId="4ADB001D" w14:textId="77777777"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14:paraId="4EA03080" w14:textId="77777777" w:rsidR="006D5545" w:rsidRDefault="001D1218" w:rsidP="007F5ABE">
      <w:pPr>
        <w:pStyle w:val="Subttulo"/>
      </w:pPr>
      <w:r>
        <w:t>Definición</w:t>
      </w:r>
      <w:r w:rsidR="007F5ABE">
        <w:t xml:space="preserve"> de </w:t>
      </w:r>
      <w:r>
        <w:t>situación</w:t>
      </w:r>
      <w:r w:rsidR="007F5ABE">
        <w:t xml:space="preserve"> de riesgo cardiaca</w:t>
      </w:r>
    </w:p>
    <w:p w14:paraId="727181C7" w14:textId="6739E947" w:rsidR="007F5ABE" w:rsidRDefault="007F5ABE" w:rsidP="007F5ABE">
      <w:r>
        <w:t xml:space="preserve">Como se ha comentado anteriormente, este protocolo debe incluir un modo promiscuo para las situaciones en </w:t>
      </w:r>
      <w:del w:id="37" w:author="carpanta" w:date="2016-09-20T10:39:00Z">
        <w:r>
          <w:delText>l</w:delText>
        </w:r>
        <w:r w:rsidR="00A95B8D">
          <w:delText>a</w:delText>
        </w:r>
        <w:r>
          <w:delText>s</w:delText>
        </w:r>
      </w:del>
      <w:ins w:id="38" w:author="carpanta" w:date="2016-09-20T10:39:00Z">
        <w:r>
          <w:t>los</w:t>
        </w:r>
      </w:ins>
      <w:r>
        <w:t xml:space="preserve"> que la vida del paciente corra riesgo y por </w:t>
      </w:r>
      <w:ins w:id="39" w:author="carpanta" w:date="2016-09-20T10:39:00Z">
        <w:r>
          <w:t xml:space="preserve">lo </w:t>
        </w:r>
      </w:ins>
      <w:r>
        <w:t xml:space="preserve">tanto sea primordial un acceso rápido por encima de un acceso seguro. </w:t>
      </w:r>
      <w:ins w:id="40" w:author="carpanta" w:date="2016-09-20T10:39:00Z">
        <w:r>
          <w:t xml:space="preserve">Para ello, este es el modulo que puede determinar esta </w:t>
        </w:r>
        <w:r w:rsidR="001D1218">
          <w:t>situación</w:t>
        </w:r>
        <w:r>
          <w:t xml:space="preserve"> de riesgo cardiaco, </w:t>
        </w:r>
        <w:r w:rsidR="001D1218">
          <w:t>ya que,</w:t>
        </w:r>
        <w:r>
          <w:t xml:space="preserve"> al ser el encargado de detectar el ritmo cardiaco, puede determinar si hay alguna anomalía en este que pueda suponer un riesgo, como un paro cardiaco o una taquicardia.</w:t>
        </w:r>
      </w:ins>
    </w:p>
    <w:p w14:paraId="078CA2FC" w14:textId="77777777" w:rsidR="007F5ABE" w:rsidRDefault="007F5ABE" w:rsidP="007F5ABE">
      <w:r>
        <w:t xml:space="preserve">La definición de las posibles situaciones de riesgo cardiaco detectadas a través del ECG es compleja, ya que requiere un estudio muy detallado de las posibles situaciones que no solo se refleja en una variación extrema del ritmo cardiaco, </w:t>
      </w:r>
      <w:r w:rsidR="001D1218">
        <w:t>sino</w:t>
      </w:r>
      <w:r>
        <w:t xml:space="preserve"> también por la forma de onda de la señal ECG. Debido a que dicho estudio cae fuera del alcance de este proyecto, se van a definir dos situaciones muy básicas que no requieres </w:t>
      </w:r>
      <w:r w:rsidR="001D1218">
        <w:t>más</w:t>
      </w:r>
      <w:r>
        <w:t xml:space="preserve"> que el promediado del ritmo cardiaco detectado y se dejara para líneas futuras de trabajo el definir todas las situaciones posibles de riesgo.</w:t>
      </w:r>
    </w:p>
    <w:p w14:paraId="39556268" w14:textId="77777777" w:rsidR="007F5ABE" w:rsidRPr="007F5ABE" w:rsidRDefault="007F5ABE" w:rsidP="007F5ABE">
      <w:r>
        <w:t xml:space="preserve">Estas dos situaciones son la de paro cardiaco y </w:t>
      </w:r>
      <w:r w:rsidR="001D1218">
        <w:t>taquicardia. Estas</w:t>
      </w:r>
      <w:r>
        <w:t xml:space="preserve"> son fácilmente reconocibles, ya que en el primero el corazón se para completamente y en el segundo se acelera a valores muy por encima del ritmo normal del corazón. Para detectar estas situaciones, se añadirá un promediado </w:t>
      </w:r>
      <w:r w:rsidR="001D1218">
        <w:t>del ritmo cardiaco detectado por este módulo de manera que, si se detecta una situación como estas por un periodo de más de 10 segundos, el sistema pueda entrar en modo promiscuo.</w:t>
      </w:r>
    </w:p>
    <w:p w14:paraId="1BAD06DA" w14:textId="77777777" w:rsidR="00685EF5" w:rsidRDefault="00685EF5" w:rsidP="00137693">
      <w:pPr>
        <w:pStyle w:val="Ttulo3"/>
      </w:pPr>
      <w:r>
        <w:t>Algoritmo de autenticación</w:t>
      </w:r>
    </w:p>
    <w:p w14:paraId="57EC8F38" w14:textId="77777777"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14:paraId="293F2FC3" w14:textId="77777777"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14:paraId="78180C33" w14:textId="77777777"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14:paraId="4D9901DA" w14:textId="77777777"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14:paraId="01E8F5D2" w14:textId="33B73032" w:rsidR="00722758" w:rsidRDefault="00626940" w:rsidP="00F44649">
      <w:r>
        <w:t xml:space="preserve">En dicha ecuación,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E706AB">
        <w:rPr>
          <w:rFonts w:eastAsiaTheme="minorEastAsia"/>
        </w:rPr>
        <w:t xml:space="preserve"> se denomina “puntuación” ya que mide como de posible es que la clave recibida sea </w:t>
      </w:r>
      <w:r w:rsidR="000B18F7">
        <w:rPr>
          <w:rFonts w:eastAsiaTheme="minorEastAsia"/>
        </w:rPr>
        <w:t>legitima</w:t>
      </w:r>
      <w:del w:id="41" w:author="carpanta" w:date="2016-09-20T10:39:00Z">
        <w:r w:rsidR="00A95B8D">
          <w:rPr>
            <w:rFonts w:eastAsiaTheme="minorEastAsia"/>
          </w:rPr>
          <w:delText xml:space="preserve"> o ilegitima</w:delText>
        </w:r>
      </w:del>
      <w:r w:rsidR="000B18F7">
        <w:rPr>
          <w:rFonts w:eastAsiaTheme="minorEastAsia"/>
        </w:rPr>
        <w:t>,</w:t>
      </w:r>
      <w:r w:rsidR="000B18F7" w:rsidRPr="00626940">
        <w:rPr>
          <w:i/>
        </w:rPr>
        <w:t xml:space="preserve"> 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14:paraId="612B22CC" w14:textId="77777777"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14:paraId="4EE2DE14" w14:textId="77777777"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681F21">
        <w:rPr>
          <w:rFonts w:eastAsiaTheme="minorEastAsia"/>
        </w:rPr>
        <w:t xml:space="preserve"> y los almacenamos en memoria</w:t>
      </w:r>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14:paraId="706E7A4E" w14:textId="15C0BB1E"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w:t>
      </w:r>
      <w:del w:id="42" w:author="carpanta" w:date="2016-09-20T10:39:00Z">
        <w:r w:rsidR="00A95B8D">
          <w:rPr>
            <w:rFonts w:eastAsiaTheme="minorEastAsia"/>
          </w:rPr>
          <w:delText>[1]</w:delText>
        </w:r>
      </w:del>
      <w:ins w:id="43" w:author="carpanta" w:date="2016-09-20T10:39:00Z">
        <w:r>
          <w:rPr>
            <w:rFonts w:eastAsiaTheme="minorEastAsia"/>
          </w:rPr>
          <w:t>la bibliografía</w:t>
        </w:r>
      </w:ins>
      <w:r>
        <w:rPr>
          <w:rFonts w:eastAsiaTheme="minorEastAsia"/>
        </w:rPr>
        <w:t xml:space="preserve">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14:paraId="595708C2" w14:textId="77777777" w:rsidR="006F2032" w:rsidRDefault="00AC0CA4" w:rsidP="006F2032">
      <w:r>
        <w:t xml:space="preserve">En resumen, el resultado del diseño de este apartado son los siguientes tres </w:t>
      </w:r>
      <w:r w:rsidR="006A3B02">
        <w:t>funcionalidades</w:t>
      </w:r>
      <w:r>
        <w:t>:</w:t>
      </w:r>
    </w:p>
    <w:p w14:paraId="7AF7CF38" w14:textId="77777777"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14:paraId="0FD581E5" w14:textId="77777777"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14:paraId="0CE4ED0F" w14:textId="77777777"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14:paraId="45671B23" w14:textId="77777777"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14:paraId="1F88DA85" w14:textId="77777777" w:rsidR="00685EF5" w:rsidRDefault="00685EF5" w:rsidP="00685EF5">
      <w:pPr>
        <w:rPr>
          <w:ins w:id="44" w:author="carpanta" w:date="2016-09-20T10:39:00Z"/>
        </w:rPr>
      </w:pPr>
    </w:p>
    <w:p w14:paraId="6033DAC2" w14:textId="77777777" w:rsidR="00D0425F" w:rsidRDefault="00D0425F" w:rsidP="00AA0A07">
      <w:pPr>
        <w:pStyle w:val="Ttulo2"/>
      </w:pPr>
      <w:r>
        <w:t>Arquitectura Software</w:t>
      </w:r>
      <w:r w:rsidRPr="00D0425F">
        <w:t xml:space="preserve"> </w:t>
      </w:r>
      <w:r>
        <w:t>del segundo prototipo</w:t>
      </w:r>
    </w:p>
    <w:p w14:paraId="405C3864" w14:textId="77777777"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14:paraId="2CEC2E18" w14:textId="77777777" w:rsidR="004B2B6A" w:rsidRDefault="000831FE" w:rsidP="00D0425F">
      <w:r>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14:paraId="7BB1196B" w14:textId="77777777"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14:paraId="542921BE" w14:textId="77777777"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espacio de memoria aislado, así como elementos de sincronización y envío de datos entre dichas tareas.</w:t>
      </w:r>
    </w:p>
    <w:p w14:paraId="49006A3D" w14:textId="77777777"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14:paraId="2FF87570" w14:textId="77777777" w:rsidR="00D0425F" w:rsidRPr="003E730B" w:rsidRDefault="00D0425F" w:rsidP="00D0425F">
      <w:pPr>
        <w:pStyle w:val="Ttulo2"/>
      </w:pPr>
      <w:r>
        <w:t xml:space="preserve"> Diseño del software del segundo prototipo</w:t>
      </w:r>
    </w:p>
    <w:p w14:paraId="69BE03E8" w14:textId="77777777"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14:paraId="39A8BA4B" w14:textId="77777777" w:rsidR="00D57B37" w:rsidRDefault="00D57B37" w:rsidP="00D57B37">
      <w:pPr>
        <w:pStyle w:val="Ttulo3"/>
      </w:pPr>
      <w:r>
        <w:t>Comunicación inalámbrica</w:t>
      </w:r>
    </w:p>
    <w:p w14:paraId="18FF8F03" w14:textId="77777777"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14:paraId="1F1E2FAC" w14:textId="77777777" w:rsidR="00D57B37" w:rsidRDefault="00D57B37" w:rsidP="00D57B37">
      <w:pPr>
        <w:pStyle w:val="Ttulo4"/>
      </w:pPr>
      <w:r>
        <w:t>Pila de protocolos</w:t>
      </w:r>
    </w:p>
    <w:p w14:paraId="64179B32" w14:textId="77777777"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8C0634">
        <w:t>Bluetooth</w:t>
      </w:r>
      <w:r>
        <w:t xml:space="preserve"> (Bluetopia).  Dicha pila dispone de implementaciones tanto para módulos de evaluación que comercializa Texas Instuments y como para familias enteras de microcontroladores entre las que se incluye los </w:t>
      </w:r>
      <w:r w:rsidR="007C2BFE">
        <w:t>ARM-Cortex-M3</w:t>
      </w:r>
      <w:r>
        <w:t xml:space="preserve">, que es nuestro caso. </w:t>
      </w:r>
    </w:p>
    <w:p w14:paraId="78A9B277" w14:textId="77777777"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14:paraId="21306F40" w14:textId="77777777" w:rsidR="00D57B37" w:rsidRDefault="00D57B37" w:rsidP="00D57B37">
      <w:r>
        <w:t>La estructura de la pila es la siguiente:</w:t>
      </w:r>
    </w:p>
    <w:p w14:paraId="5A28B301" w14:textId="77777777"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14:paraId="1DD73648" w14:textId="77777777" w:rsidR="00BF5174" w:rsidRDefault="00BF5174" w:rsidP="00BF5174">
      <w:pPr>
        <w:jc w:val="center"/>
        <w:rPr>
          <w:del w:id="45" w:author="carpanta" w:date="2016-09-20T10:39:00Z"/>
        </w:rPr>
      </w:pPr>
      <w:del w:id="46" w:author="carpanta" w:date="2016-09-20T10:39:00Z">
        <w:r>
          <w:delText>Arquitectura de la pila de protocolos Bluetopia</w:delText>
        </w:r>
      </w:del>
    </w:p>
    <w:p w14:paraId="66681583" w14:textId="77777777" w:rsidR="00D57B37" w:rsidRDefault="00D57B37" w:rsidP="00D57B37">
      <w:r>
        <w:t xml:space="preserve">Como se puede observar, la pila hace usos de diversos protocolos de </w:t>
      </w:r>
      <w:r w:rsidR="008C0634">
        <w:t>Bluetooth</w:t>
      </w:r>
      <w:r>
        <w:t xml:space="preserve"> para su funcionamiento y para cada uno de ellos ofrece una API que permite su manejo y configuración. Dado que la definición de cada protocolo está en la especificación de </w:t>
      </w:r>
      <w:r w:rsidR="008C0634">
        <w:t>Bluetooth</w:t>
      </w:r>
      <w:r w:rsidR="00C807D1">
        <w:t xml:space="preserve"> y no es el objetivo del </w:t>
      </w:r>
      <w:r>
        <w:t>proyecto un estudio tan profundo del mismo, lo que hemos hecho ha sido un estudio funcional de cada uno de ellos. Este es el resumen de cada uno de ellos:</w:t>
      </w:r>
    </w:p>
    <w:p w14:paraId="420E2EDD" w14:textId="77777777" w:rsidR="00D57B37" w:rsidRDefault="008C0634" w:rsidP="00D57B37">
      <w:pPr>
        <w:pStyle w:val="Prrafodelista"/>
        <w:numPr>
          <w:ilvl w:val="0"/>
          <w:numId w:val="25"/>
        </w:numPr>
        <w:rPr>
          <w:i/>
        </w:rPr>
      </w:pPr>
      <w:r>
        <w:rPr>
          <w:i/>
        </w:rPr>
        <w:t>Bluetooth</w:t>
      </w:r>
      <w:r w:rsidR="00D57B37">
        <w:rPr>
          <w:i/>
        </w:rPr>
        <w:t xml:space="preserve"> Stack Controller</w:t>
      </w:r>
      <w:r w:rsidR="00D57B37" w:rsidRPr="007544CF">
        <w:t>:</w:t>
      </w:r>
      <w:r w:rsidR="00D57B37">
        <w:rPr>
          <w:i/>
        </w:rPr>
        <w:t xml:space="preserve"> </w:t>
      </w:r>
      <w:r w:rsidR="00D57B37">
        <w:t xml:space="preserve">Este módulo se ofrece una interfaz para la monitorización de los distintos módulos y encapsula ciertas funcionalidades, como el de inicialización de la pila. A pesar de que no está incluido en la especificación de </w:t>
      </w:r>
      <w:r>
        <w:t>Bluetooth</w:t>
      </w:r>
      <w:r w:rsidR="00D57B37">
        <w:t xml:space="preserve">, </w:t>
      </w:r>
      <w:r w:rsidR="002345D7">
        <w:t>B</w:t>
      </w:r>
      <w:r w:rsidR="00D57B37">
        <w:t>luetopia lo proporciona con el objetivo de simplificar el uso de la pila y ofrecer facilidades a la depuración del código.</w:t>
      </w:r>
    </w:p>
    <w:p w14:paraId="352899D2" w14:textId="77777777"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8C0634">
        <w:t>Bluetooth</w:t>
      </w:r>
      <w:r>
        <w:t>. Esta capa necesita adaptarse para cada microcontrolador (</w:t>
      </w:r>
      <w:r w:rsidRPr="00340E59">
        <w:rPr>
          <w:i/>
        </w:rPr>
        <w:t>pinout</w:t>
      </w:r>
      <w:r>
        <w:t xml:space="preserve"> del puerto serie, </w:t>
      </w:r>
      <w:r w:rsidRPr="00340E59">
        <w:t>símbolos por segundo</w:t>
      </w:r>
      <w:r>
        <w:t>, etc.)</w:t>
      </w:r>
    </w:p>
    <w:p w14:paraId="71A1D657" w14:textId="77777777"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8C0634">
        <w:t>Bluetooth</w:t>
      </w:r>
      <w:r>
        <w:t xml:space="preserve">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14:paraId="68A8CBA1" w14:textId="77777777"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14:paraId="2E98BB6D" w14:textId="77777777"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14:paraId="345B1991" w14:textId="77777777"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14:paraId="25F0A8C4" w14:textId="77777777"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14:paraId="1C873FEC" w14:textId="77777777"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14:paraId="0BABF69D" w14:textId="77777777"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14:paraId="5F208926" w14:textId="77777777" w:rsidR="00D57B37" w:rsidRDefault="00D57B37" w:rsidP="00D57B37">
      <w:r>
        <w:t xml:space="preserve">El perfil GAP proporciona las bases para los demás perfiles y establece los pasos que deben seguirse para crear un enlace de banda base entre los dispositivos con tecnología </w:t>
      </w:r>
      <w:r w:rsidR="008C0634">
        <w:t>Bluetooth</w:t>
      </w:r>
      <w:r>
        <w:t xml:space="preserve">. Se encarga de gestionar la detección y el establecimiento de la conexión entre dispositivos que no están conectados permitiendo que dos dispositivos con tecnología </w:t>
      </w:r>
      <w:r w:rsidR="008C0634">
        <w:t>Bluetooth</w:t>
      </w:r>
      <w:r>
        <w:t xml:space="preserve">, independientemente de su fabricante y aplicaciones, puedan intercambiar información sobre los parámetros necesarios para establecer la comunicación. </w:t>
      </w:r>
    </w:p>
    <w:p w14:paraId="7E3A65C5" w14:textId="77777777" w:rsidR="00D57B37" w:rsidRPr="0088357D" w:rsidRDefault="00D57B37" w:rsidP="00D57B37">
      <w:r w:rsidRPr="00EC55BF">
        <w:t xml:space="preserve">El perfil SPP describe cómo configurar puertos de serie y conectar dos dispositivos con tecnología </w:t>
      </w:r>
      <w:r w:rsidR="008C0634">
        <w:t>Bluetooth</w:t>
      </w:r>
      <w:r w:rsidRPr="00EC55BF">
        <w:t xml:space="preserve">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14:paraId="215F3725" w14:textId="77777777" w:rsidR="00D57B37" w:rsidRDefault="00D57B37" w:rsidP="00D57B37">
      <w:pPr>
        <w:pStyle w:val="Ttulo4"/>
      </w:pPr>
      <w:r>
        <w:t>Gestión de la red</w:t>
      </w:r>
    </w:p>
    <w:p w14:paraId="5CD35497" w14:textId="77777777" w:rsidR="00D57B37" w:rsidRDefault="00D57B37" w:rsidP="00D57B37">
      <w:r>
        <w:t>Una vez descrita la pila y que perfiles vamos a utilizar para la comunicación, vamos a describir el proceso de establecimiento e intercambio de datos como tal.</w:t>
      </w:r>
    </w:p>
    <w:p w14:paraId="32611001" w14:textId="77777777"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14:paraId="50AFC676" w14:textId="77777777"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14:paraId="025D7D61" w14:textId="77777777" w:rsidR="00D57B37" w:rsidRDefault="00D57B37" w:rsidP="00D57B37">
      <w:pPr>
        <w:pStyle w:val="Prrafodelista"/>
        <w:numPr>
          <w:ilvl w:val="0"/>
          <w:numId w:val="27"/>
        </w:numPr>
      </w:pPr>
      <w:r>
        <w:t xml:space="preserve">Escaneo de dispositivos visibles: el dispositivo de acceso escanea todos los canales de </w:t>
      </w:r>
      <w:r w:rsidR="008C0634">
        <w:t>Bluetooth</w:t>
      </w:r>
      <w:r>
        <w:t xml:space="preserve"> en busca de dispositivos que estén configurados como visibles y devuelve una lista con las direcciones físicas de todos aquellos dispositivos que han respondido.</w:t>
      </w:r>
    </w:p>
    <w:p w14:paraId="579FA3EA" w14:textId="77777777"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14:paraId="22603243" w14:textId="77777777" w:rsidR="00D57B37" w:rsidRDefault="00D57B37" w:rsidP="00D57B37">
      <w:pPr>
        <w:pStyle w:val="Prrafodelista"/>
        <w:numPr>
          <w:ilvl w:val="0"/>
          <w:numId w:val="27"/>
        </w:numPr>
      </w:pPr>
      <w:r>
        <w:t xml:space="preserve">Consulta de capacidades de entrada/salida del dispositivo: El protocolo de </w:t>
      </w:r>
      <w:r w:rsidR="008C0634">
        <w:t>Bluetooth</w:t>
      </w:r>
      <w:r>
        <w:t xml:space="preserve">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14:paraId="5F74EE2F" w14:textId="77777777"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8C0634">
        <w:t>Bluetooth</w:t>
      </w:r>
      <w:r>
        <w:t xml:space="preserve">, en el que la conexión se establece sin ningún tipo de autenticación y se delega al nivel de aplicación la autenticación, que en nuestro caso se hará a través del protocolo H2H. </w:t>
      </w:r>
    </w:p>
    <w:p w14:paraId="23E2639B" w14:textId="77777777"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14:paraId="3F1405AE" w14:textId="77777777" w:rsidR="00D57B37" w:rsidRDefault="00D57B37" w:rsidP="00D57B37">
      <w:r>
        <w:t>En primer lugar, el simulador de marcapasos debe crear un servidor SPP con un puerto serie disponible, de manera que las conexiones SPP entrantes puedan conectarse a ese 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14:paraId="7E2AABEA" w14:textId="77777777" w:rsidR="00D57B37" w:rsidRPr="00C66ABD" w:rsidRDefault="00D57B37" w:rsidP="00D57B37">
      <w:r>
        <w:t xml:space="preserve">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w:t>
      </w:r>
      <w:r>
        <w:rPr>
          <w:rPrChange w:id="47" w:author="carpanta" w:date="2016-09-20T10:39:00Z">
            <w:rPr>
              <w:i/>
            </w:rPr>
          </w:rPrChange>
        </w:rPr>
        <w:t>bytes</w:t>
      </w:r>
      <w:r>
        <w:t xml:space="preserve"> a través del perfil SPP hasta que uno de los lados cierre la conexión.</w:t>
      </w:r>
    </w:p>
    <w:p w14:paraId="461229B1" w14:textId="77777777" w:rsidR="00D57B37" w:rsidRDefault="00D57B37" w:rsidP="00D57B37">
      <w:pPr>
        <w:pStyle w:val="Ttulo4"/>
        <w:rPr>
          <w:ins w:id="48" w:author="carpanta" w:date="2016-09-20T10:39:00Z"/>
        </w:rPr>
      </w:pPr>
      <w:ins w:id="49" w:author="carpanta" w:date="2016-09-20T10:39:00Z">
        <w:r>
          <w:t>Conexión segura</w:t>
        </w:r>
      </w:ins>
    </w:p>
    <w:p w14:paraId="41D6448A" w14:textId="77777777" w:rsidR="00D0425F" w:rsidRDefault="00D57B37" w:rsidP="00D0425F">
      <w:pPr>
        <w:rPr>
          <w:ins w:id="50" w:author="carpanta" w:date="2016-09-20T10:39:00Z"/>
        </w:rPr>
      </w:pPr>
      <w:ins w:id="51" w:author="carpanta" w:date="2016-09-20T10:39:00Z">
        <w:r>
          <w:t>(Esto queda pendiente a si da tiempo de ver algo)</w:t>
        </w:r>
      </w:ins>
    </w:p>
    <w:p w14:paraId="541048C9" w14:textId="77777777" w:rsidR="00C81392" w:rsidRDefault="00C81392" w:rsidP="00C81392">
      <w:pPr>
        <w:pStyle w:val="Ttulo3"/>
      </w:pPr>
      <w:r>
        <w:t>Interfaz de usuario</w:t>
      </w:r>
    </w:p>
    <w:p w14:paraId="0FC51B04" w14:textId="644A2D77"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del w:id="52" w:author="carpanta" w:date="2016-09-20T10:39:00Z">
        <w:r w:rsidR="009D39F3">
          <w:delText>menú</w:delText>
        </w:r>
        <w:r w:rsidR="00D428BF">
          <w:delText>s</w:delText>
        </w:r>
      </w:del>
      <w:ins w:id="53" w:author="carpanta" w:date="2016-09-20T10:39:00Z">
        <w:r w:rsidR="00D428BF">
          <w:t>menos</w:t>
        </w:r>
      </w:ins>
      <w:r w:rsidR="00DB710A">
        <w:t xml:space="preserve"> para que el usuario pueda realizar diversas acciones como iniciar</w:t>
      </w:r>
      <w:r>
        <w:t xml:space="preserve"> la conexión del dispositivo al marcapasos</w:t>
      </w:r>
      <w:r w:rsidR="00963941">
        <w:t xml:space="preserve"> o configurar algún parámetro del dispositivo. </w:t>
      </w:r>
    </w:p>
    <w:p w14:paraId="17AA33AF" w14:textId="77777777"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14:paraId="778D8222" w14:textId="77777777"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14:paraId="0AC65016" w14:textId="77777777"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14:paraId="74FB07AC" w14:textId="77777777"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8C0634">
        <w:t>Bluetooth</w:t>
      </w:r>
      <w:r w:rsidR="002F0E2A">
        <w:t xml:space="preserve"> cercanos y </w:t>
      </w:r>
      <w:r w:rsidR="00F54233">
        <w:t xml:space="preserve">se selecciona el dispositivo al cual conectarse </w:t>
      </w:r>
      <w:r w:rsidR="002F0E2A">
        <w:t xml:space="preserve">para después comenzar el proceso de autenticación. </w:t>
      </w:r>
    </w:p>
    <w:p w14:paraId="5D624DB7" w14:textId="77777777"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14:paraId="0CBF08BF" w14:textId="77777777" w:rsidR="009D39F3" w:rsidRDefault="009D39F3" w:rsidP="009D39F3">
      <w:pPr>
        <w:rPr>
          <w:del w:id="54" w:author="carpanta" w:date="2016-09-20T10:39:00Z"/>
        </w:rPr>
      </w:pPr>
      <w:del w:id="55" w:author="carpanta" w:date="2016-09-20T10:39:00Z">
        <w:r>
          <w:delText>La lógica de estos menús será controlada con una máquina de estados, la cual se encargará de gestionar las acciones posibles que puede realizar el usuario dependiendo del estado en el que se encuentre.</w:delText>
        </w:r>
      </w:del>
    </w:p>
    <w:p w14:paraId="1F4C459E" w14:textId="77777777"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14:paraId="4C177399" w14:textId="77777777" w:rsidR="003804C0" w:rsidRPr="006231C3" w:rsidRDefault="003804C0" w:rsidP="00130F5C">
      <w:r>
        <w:t xml:space="preserve">Por ultimo mencionar que los </w:t>
      </w:r>
      <w:r w:rsidR="00A816F4">
        <w:t>menús</w:t>
      </w:r>
      <w:r>
        <w:t xml:space="preserve"> de ECG, H2H y configuración tienen en común que se puede retroce</w:t>
      </w:r>
      <w:r w:rsidR="00A816F4">
        <w:t>de</w:t>
      </w:r>
      <w:r>
        <w:t>r al menú principal en cualquier momento.</w:t>
      </w:r>
    </w:p>
    <w:p w14:paraId="3ABA8D13" w14:textId="77777777" w:rsidR="007D25B3" w:rsidRDefault="00A816F4" w:rsidP="007D25B3">
      <w:pPr>
        <w:pStyle w:val="Ttulo4"/>
      </w:pPr>
      <w:r>
        <w:t>Menú</w:t>
      </w:r>
      <w:r w:rsidR="00692FEF">
        <w:t xml:space="preserve"> ECG</w:t>
      </w:r>
    </w:p>
    <w:p w14:paraId="21C2D93C" w14:textId="77777777"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14:paraId="4B14A9A3" w14:textId="77777777"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14:paraId="72BCC00F" w14:textId="77777777" w:rsidR="00130F5C" w:rsidRDefault="00A816F4" w:rsidP="00130F5C">
      <w:pPr>
        <w:pStyle w:val="Ttulo4"/>
      </w:pPr>
      <w:r>
        <w:t>Menú</w:t>
      </w:r>
      <w:r w:rsidR="00130F5C">
        <w:t xml:space="preserve"> H2H </w:t>
      </w:r>
    </w:p>
    <w:p w14:paraId="4E20E43A" w14:textId="77777777"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 xml:space="preserve">inicializa la pila de protocolos de </w:t>
      </w:r>
      <w:r w:rsidR="008C0634">
        <w:t>Bluetooth</w:t>
      </w:r>
      <w:r w:rsidR="00DA769B">
        <w:t xml:space="preserve"> si es la primera vez que se accede para que se pueda usar la comunicación inalámbrica.</w:t>
      </w:r>
    </w:p>
    <w:p w14:paraId="5EE06ABF" w14:textId="77777777"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14:paraId="626C0DE2" w14:textId="77777777" w:rsidR="00DA769B" w:rsidRDefault="00A816F4" w:rsidP="00DA769B">
      <w:pPr>
        <w:pStyle w:val="Ttulo4"/>
      </w:pPr>
      <w:r>
        <w:t>Menú</w:t>
      </w:r>
      <w:r w:rsidR="00DA769B">
        <w:t xml:space="preserve"> de configuración</w:t>
      </w:r>
    </w:p>
    <w:p w14:paraId="665D718A" w14:textId="77777777"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14:paraId="29D99E31" w14:textId="77777777"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14:paraId="1C967639" w14:textId="77777777"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vez capturados esos puntos, la aplicación se </w:t>
      </w:r>
      <w:r w:rsidR="00A816F4">
        <w:t>encargará</w:t>
      </w:r>
      <w:r w:rsidR="007A247B">
        <w:t xml:space="preserve"> de llevar a cabo la rutina de calibración.</w:t>
      </w:r>
    </w:p>
    <w:p w14:paraId="534239EE" w14:textId="77777777" w:rsidR="00D0425F" w:rsidRDefault="00D0425F" w:rsidP="00D0425F">
      <w:pPr>
        <w:pStyle w:val="Ttulo3"/>
      </w:pPr>
      <w:r>
        <w:t>Módulo de gestión de consumo</w:t>
      </w:r>
    </w:p>
    <w:p w14:paraId="2EB53568" w14:textId="77777777"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14:paraId="78CE975E" w14:textId="77777777"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14:paraId="2891E105" w14:textId="77777777"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14:paraId="7F7237A2" w14:textId="77777777"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8C0634">
        <w:t>Bluetooth</w:t>
      </w:r>
      <w:r w:rsidR="00686352">
        <w:t xml:space="preserve">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w:t>
      </w:r>
      <w:r w:rsidR="008C0634">
        <w:t>Bluetooth</w:t>
      </w:r>
      <w:r w:rsidR="00686352">
        <w:t xml:space="preserve">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8C0634">
        <w:t>Bluetooth</w:t>
      </w:r>
      <w:r w:rsidR="00686352">
        <w:t xml:space="preserve"> que lo pone en modo bajo consumo, pero conserva la configuración. </w:t>
      </w:r>
    </w:p>
    <w:p w14:paraId="5BCD323E" w14:textId="77777777" w:rsidR="00D713D9" w:rsidRDefault="00D713D9" w:rsidP="00D713D9">
      <w:pPr>
        <w:pStyle w:val="Ttulo3"/>
      </w:pPr>
      <w:r>
        <w:t xml:space="preserve">Sistema operativo </w:t>
      </w:r>
    </w:p>
    <w:p w14:paraId="6A0D600B" w14:textId="77777777"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14:paraId="1E2A78F0" w14:textId="17BF4B0D" w:rsidR="00D713D9" w:rsidRDefault="00D713D9" w:rsidP="00D713D9">
      <w:pPr>
        <w:pStyle w:val="Prrafodelista"/>
        <w:numPr>
          <w:ilvl w:val="0"/>
          <w:numId w:val="32"/>
        </w:numPr>
      </w:pPr>
      <w:r>
        <w:t xml:space="preserve">Tamaño reducido del núcleo de entre 4 y </w:t>
      </w:r>
      <w:del w:id="56" w:author="carpanta" w:date="2016-09-20T10:39:00Z">
        <w:r>
          <w:delText>9</w:delText>
        </w:r>
        <w:r w:rsidR="00BF5174">
          <w:delText xml:space="preserve"> </w:delText>
        </w:r>
        <w:r w:rsidRPr="00BF5174">
          <w:rPr>
            <w:i/>
          </w:rPr>
          <w:delText>Kbytes</w:delText>
        </w:r>
      </w:del>
      <w:ins w:id="57" w:author="carpanta" w:date="2016-09-20T10:39:00Z">
        <w:r>
          <w:t>9Kbytes</w:t>
        </w:r>
      </w:ins>
      <w:r>
        <w:t>, rápida ejecución y añade una sobrecarga computacional mínima, lo cual encaja con la filosofía de sobrecargar los recursos del microcontrolador.</w:t>
      </w:r>
    </w:p>
    <w:p w14:paraId="5E6E5B17" w14:textId="77777777" w:rsidR="00D713D9" w:rsidRDefault="00D713D9" w:rsidP="00D713D9">
      <w:pPr>
        <w:pStyle w:val="Prrafodelista"/>
        <w:numPr>
          <w:ilvl w:val="0"/>
          <w:numId w:val="3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w:t>
      </w:r>
      <w:r w:rsidR="00EC3546">
        <w:t>l</w:t>
      </w:r>
      <w:r>
        <w:t>usión mutua y son útiles para implementar un modelo de productor-consumidor.</w:t>
      </w:r>
    </w:p>
    <w:p w14:paraId="4AA95B45" w14:textId="77777777" w:rsidR="00D713D9" w:rsidRDefault="00D713D9" w:rsidP="00D713D9">
      <w:pPr>
        <w:pStyle w:val="Prrafodelista"/>
        <w:numPr>
          <w:ilvl w:val="0"/>
          <w:numId w:val="32"/>
        </w:numPr>
      </w:pPr>
      <w:r>
        <w:t>No tiene limitaciones en el número de tareas que se pueden definir ni la prioridad que se puede asignar a cada una de estas tareas.</w:t>
      </w:r>
    </w:p>
    <w:p w14:paraId="5E1F3EB4" w14:textId="77777777"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14:paraId="6FB57B05" w14:textId="77777777"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w:t>
      </w:r>
      <w:r w:rsidR="00EC3546">
        <w:t>radas</w:t>
      </w:r>
      <w:r>
        <w:t>. Esta planificación está dirigida por eventos, los cuales al suceder provoca que se reevalúe la planificación y se produzca un cambio de tarea si es necesario.</w:t>
      </w:r>
    </w:p>
    <w:p w14:paraId="203D63C8" w14:textId="77777777"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w:t>
      </w:r>
      <w:r w:rsidR="00EC3546">
        <w:t>rvada, sino que además permite fusionar</w:t>
      </w:r>
      <w:r w:rsidR="00D713D9">
        <w:t xml:space="preserve"> la memoria contigua liberada en bloques más grandes de manera que se puedan reutilizar para nuevas reservas de memoria. </w:t>
      </w:r>
      <w:r w:rsidR="00B72D2D">
        <w:t xml:space="preserve">Dicha reserva de memoria se hace en una zona de la memoria RAM que se llama “montículo”, donde se </w:t>
      </w:r>
      <w:r w:rsidR="00F40EAB">
        <w:t>sitúan</w:t>
      </w:r>
      <w:r w:rsidR="00B72D2D">
        <w:t xml:space="preserve"> todos los elementos que necesitan un espacio de memoria constante y definido, como las tareas y los elementos de sincronización.</w:t>
      </w:r>
    </w:p>
    <w:p w14:paraId="6E29B7F6" w14:textId="77777777"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14:paraId="51833D12" w14:textId="77777777" w:rsidR="00D46557" w:rsidRDefault="00C944E1" w:rsidP="00D46557">
      <w:pPr>
        <w:pStyle w:val="Subttulo"/>
      </w:pPr>
      <w:r>
        <w:t>Semáforos</w:t>
      </w:r>
    </w:p>
    <w:p w14:paraId="32CABA2D" w14:textId="77777777" w:rsidR="00D46557" w:rsidRDefault="00D46557" w:rsidP="00D46557">
      <w:r>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necesario proporcionar algún método que indique a las tareas que se encargan de la gestión de dichos periféricos que pueden comenzar su ejecución. </w:t>
      </w:r>
    </w:p>
    <w:p w14:paraId="265513A3" w14:textId="77777777"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14:paraId="28DF0C0A" w14:textId="0DF7FFD4"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t xml:space="preserve"> en estado </w:t>
      </w:r>
      <w:ins w:id="58" w:author="carpanta" w:date="2016-09-20T10:39:00Z">
        <w:r>
          <w:t>“</w:t>
        </w:r>
      </w:ins>
      <w:r w:rsidR="00226795">
        <w:t>libre</w:t>
      </w:r>
      <w:ins w:id="59" w:author="carpanta" w:date="2016-09-20T10:39:00Z">
        <w:r>
          <w:t>”</w:t>
        </w:r>
      </w:ins>
      <w:r>
        <w:t xml:space="preserve"> permite la ejecución de la tarea que intenta acceder a </w:t>
      </w:r>
      <w:r w:rsidR="00C944E1">
        <w:t>él</w:t>
      </w:r>
      <w:r>
        <w:t xml:space="preserve"> cambiando su estado </w:t>
      </w:r>
      <w:del w:id="60" w:author="carpanta" w:date="2016-09-20T10:39:00Z">
        <w:r w:rsidR="004A32B7">
          <w:delText>ha</w:delText>
        </w:r>
        <w:r w:rsidR="003C0723">
          <w:delText xml:space="preserve"> </w:delText>
        </w:r>
      </w:del>
      <w:ins w:id="61" w:author="carpanta" w:date="2016-09-20T10:39:00Z">
        <w:r>
          <w:t>a “</w:t>
        </w:r>
      </w:ins>
      <w:r>
        <w:t>cerrado</w:t>
      </w:r>
      <w:ins w:id="62" w:author="carpanta" w:date="2016-09-20T10:39:00Z">
        <w:r>
          <w:t>”</w:t>
        </w:r>
      </w:ins>
      <w:r>
        <w:t xml:space="preserve"> y que bloquea la ejecución de una tarea si </w:t>
      </w:r>
      <w:del w:id="63" w:author="carpanta" w:date="2016-09-20T10:39:00Z">
        <w:r w:rsidR="003C0723">
          <w:delText>é</w:delText>
        </w:r>
        <w:r>
          <w:delText>sta</w:delText>
        </w:r>
      </w:del>
      <w:ins w:id="64" w:author="carpanta" w:date="2016-09-20T10:39:00Z">
        <w:r>
          <w:t>esta</w:t>
        </w:r>
      </w:ins>
      <w:r>
        <w:t xml:space="preserve"> intenta acceder a </w:t>
      </w:r>
      <w:del w:id="65" w:author="carpanta" w:date="2016-09-20T10:39:00Z">
        <w:r w:rsidR="003C0723">
          <w:delText>é</w:delText>
        </w:r>
        <w:r>
          <w:delText>ste</w:delText>
        </w:r>
      </w:del>
      <w:ins w:id="66" w:author="carpanta" w:date="2016-09-20T10:39:00Z">
        <w:r>
          <w:t>este</w:t>
        </w:r>
      </w:ins>
      <w:r>
        <w:t xml:space="preserve"> y se encuentra en estado </w:t>
      </w:r>
      <w:ins w:id="67" w:author="carpanta" w:date="2016-09-20T10:39:00Z">
        <w:r>
          <w:t>“</w:t>
        </w:r>
      </w:ins>
      <w:r>
        <w:t>cerrado</w:t>
      </w:r>
      <w:del w:id="68" w:author="carpanta" w:date="2016-09-20T10:39:00Z">
        <w:r>
          <w:delText>.</w:delText>
        </w:r>
      </w:del>
      <w:ins w:id="69" w:author="carpanta" w:date="2016-09-20T10:39:00Z">
        <w:r>
          <w:t>”.</w:t>
        </w:r>
      </w:ins>
      <w:r>
        <w:t xml:space="preserve"> </w:t>
      </w:r>
    </w:p>
    <w:p w14:paraId="0FDD9B7A" w14:textId="77777777" w:rsidR="00D46557" w:rsidRDefault="00D46557" w:rsidP="00D46557">
      <w:r>
        <w:t>Con el uso de este elemento, podemos sincronizar las tareas con las interrupciones de una manera muy sencilla, ya que cuand</w:t>
      </w:r>
      <w:r w:rsidR="000C151E">
        <w:t xml:space="preserve">o se produce una interrupción, se </w:t>
      </w:r>
      <w:ins w:id="70" w:author="carpanta" w:date="2016-09-20T10:39:00Z">
        <w:r w:rsidR="000C151E">
          <w:t>“</w:t>
        </w:r>
      </w:ins>
      <w:r w:rsidR="00226795">
        <w:t>libera</w:t>
      </w:r>
      <w:ins w:id="71" w:author="carpanta" w:date="2016-09-20T10:39:00Z">
        <w:r w:rsidR="000C151E">
          <w:t>”</w:t>
        </w:r>
      </w:ins>
      <w:r>
        <w:t xml:space="preserve"> el 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14:paraId="43A24181" w14:textId="77777777" w:rsidR="00D46557" w:rsidRDefault="00C944E1" w:rsidP="00D46557">
      <w:r>
        <w:t>Además</w:t>
      </w:r>
      <w:r w:rsidR="00D46557">
        <w:t xml:space="preserve"> de estos semáforos binarios, también existen los semáforos con contador, los cuales tienen un </w:t>
      </w:r>
      <w:ins w:id="72" w:author="carpanta" w:date="2016-09-20T10:39:00Z">
        <w:r w:rsidR="00D46557">
          <w:t xml:space="preserve">funcionamiento similar, pero en vez de tener dos estados solamente, tienen además un </w:t>
        </w:r>
      </w:ins>
      <w:r w:rsidR="00D46557">
        <w:t xml:space="preserve">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14:paraId="42B7D5D1" w14:textId="77777777" w:rsidR="000C151E" w:rsidRDefault="000C151E" w:rsidP="00D46557">
      <w:r>
        <w:t xml:space="preserve">Por </w:t>
      </w:r>
      <w:r w:rsidR="000B18F7">
        <w:t>último</w:t>
      </w:r>
      <w:r>
        <w:t xml:space="preserve">, estos semáforos disponen de un tiempo de espera para el desbloqueo, de manera que si una tarea </w:t>
      </w:r>
      <w:r w:rsidR="000B18F7">
        <w:t>está</w:t>
      </w:r>
      <w:r>
        <w:t xml:space="preserve"> esperando ser reanudada por la liberación de un semáforo con tiempo de espera y dicho tiempo se cumple, la tarea se reanuda realizando otras acciones diferentes a las que realizaría si el semáforo hubiera sido liber</w:t>
      </w:r>
      <w:r w:rsidR="00226795">
        <w:t>ado por otra tarea o interrupción. Esto permite la implementación de diferentes comportamientos de una misma tarea. El tiempo de espera puede ser infinito, de manera que una tarea quede suspendida indefinidamente hasta que el semáforo es liberado.</w:t>
      </w:r>
    </w:p>
    <w:p w14:paraId="2192989B" w14:textId="77777777" w:rsidR="00D46557" w:rsidRDefault="00D46557" w:rsidP="00D46557">
      <w:pPr>
        <w:pStyle w:val="Subttulo"/>
      </w:pPr>
      <w:r>
        <w:t>Colas de datos</w:t>
      </w:r>
    </w:p>
    <w:p w14:paraId="0FF53872" w14:textId="78841BFF"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xml:space="preserve">. Este intercambio de datos necesita dos elementos fundamentales: sincronización y exclusión mutua. La sincronización es necesaria ya que hasta que el </w:t>
      </w:r>
      <w:del w:id="73" w:author="carpanta" w:date="2016-09-20T10:39:00Z">
        <w:r w:rsidR="00D46557">
          <w:delText>producto</w:delText>
        </w:r>
        <w:r w:rsidR="006F1ADD">
          <w:delText>r</w:delText>
        </w:r>
      </w:del>
      <w:ins w:id="74" w:author="carpanta" w:date="2016-09-20T10:39:00Z">
        <w:r w:rsidR="00D46557">
          <w:t>producto</w:t>
        </w:r>
      </w:ins>
      <w:r w:rsidR="00D46557">
        <w:t xml:space="preserve"> no haya generado un dato nuevo, el </w:t>
      </w:r>
      <w:del w:id="75" w:author="carpanta" w:date="2016-09-20T10:39:00Z">
        <w:r w:rsidR="006F1ADD">
          <w:delText>consumidor</w:delText>
        </w:r>
      </w:del>
      <w:ins w:id="76" w:author="carpanta" w:date="2016-09-20T10:39:00Z">
        <w:r w:rsidR="00D46557">
          <w:t>productor</w:t>
        </w:r>
      </w:ins>
      <w:r w:rsidR="00D46557">
        <w:t xml:space="preserve"> no puede continuar su ejecución. La exclusión mutua también es </w:t>
      </w:r>
      <w:r>
        <w:t>necesaria</w:t>
      </w:r>
      <w:r w:rsidR="00D46557">
        <w:t xml:space="preserve">, ya que hay que garantizar que mientras el productor </w:t>
      </w:r>
      <w:r>
        <w:t>está</w:t>
      </w:r>
      <w:r w:rsidR="00D46557">
        <w:t xml:space="preserve"> escribiendo el dato nuevo el </w:t>
      </w:r>
      <w:del w:id="77" w:author="carpanta" w:date="2016-09-20T10:39:00Z">
        <w:r w:rsidR="006F1ADD">
          <w:delText>consumidor</w:delText>
        </w:r>
      </w:del>
      <w:ins w:id="78" w:author="carpanta" w:date="2016-09-20T10:39:00Z">
        <w:r w:rsidR="00D46557">
          <w:t>productor</w:t>
        </w:r>
      </w:ins>
      <w:r w:rsidR="00D46557">
        <w:t xml:space="preserve"> no pueda acceder al mismo, pues se producirían inconsistencias.</w:t>
      </w:r>
    </w:p>
    <w:p w14:paraId="4D83217D" w14:textId="77777777"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r w:rsidR="00C944E1" w:rsidRPr="00C944E1">
        <w:rPr>
          <w:i/>
        </w:rPr>
        <w:t>-in-first-out</w:t>
      </w:r>
      <w:r w:rsidR="00C944E1">
        <w:t>(FIFO)</w:t>
      </w:r>
      <w:r>
        <w:t xml:space="preserve">, que elimina el dato cuando este es </w:t>
      </w:r>
      <w:r w:rsidR="00C944E1">
        <w:t>extraído</w:t>
      </w:r>
      <w:r>
        <w:t xml:space="preserve"> por el consumidor.</w:t>
      </w:r>
    </w:p>
    <w:p w14:paraId="3AA89B77" w14:textId="636B3B2A" w:rsidR="00D46557" w:rsidRDefault="00D46557" w:rsidP="00D46557">
      <w:r>
        <w:t xml:space="preserve">Su funcionamiento se divide en dos partes, la de productor y la de consumidor. Por un lado, cuando el productor intenta poner un dato en el buffer, </w:t>
      </w:r>
      <w:del w:id="79" w:author="carpanta" w:date="2016-09-20T10:39:00Z">
        <w:r w:rsidR="006F1ADD">
          <w:delText>é</w:delText>
        </w:r>
        <w:r>
          <w:delText>ste</w:delText>
        </w:r>
      </w:del>
      <w:ins w:id="80" w:author="carpanta" w:date="2016-09-20T10:39:00Z">
        <w:r>
          <w:t>este</w:t>
        </w:r>
      </w:ins>
      <w:r>
        <w:t xml:space="preserve"> incrementa el contador del semáforo para evitar que ponga datos si el buffer </w:t>
      </w:r>
      <w:r w:rsidR="00C944E1">
        <w:t>está</w:t>
      </w:r>
      <w:r>
        <w:t xml:space="preserve"> lleno y para reanudar al consumidor si </w:t>
      </w:r>
      <w:del w:id="81" w:author="carpanta" w:date="2016-09-20T10:39:00Z">
        <w:r w:rsidR="006F1ADD">
          <w:delText>é</w:delText>
        </w:r>
        <w:r>
          <w:delText>ste</w:delText>
        </w:r>
      </w:del>
      <w:ins w:id="82" w:author="carpanta" w:date="2016-09-20T10:39:00Z">
        <w:r>
          <w:t>este</w:t>
        </w:r>
      </w:ins>
      <w:r>
        <w:t xml:space="preserv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14:paraId="71610303" w14:textId="23C9A016" w:rsidR="00D46557" w:rsidRDefault="00226795" w:rsidP="00D713D9">
      <w:r>
        <w:t xml:space="preserve">De </w:t>
      </w:r>
      <w:r w:rsidR="000B18F7">
        <w:t>la misma forma</w:t>
      </w:r>
      <w:r>
        <w:t xml:space="preserve"> que los semáforos tienen un tiempo </w:t>
      </w:r>
      <w:r w:rsidR="000B18F7">
        <w:t>de</w:t>
      </w:r>
      <w:r>
        <w:t xml:space="preserve"> espera para el desbloqueo, las colas de datos también disponen de un tiempo de espera para la escritura y la lectura. De esta manera, si un </w:t>
      </w:r>
      <w:del w:id="83" w:author="carpanta" w:date="2016-09-20T10:39:00Z">
        <w:r w:rsidR="006F1ADD">
          <w:delText>productor</w:delText>
        </w:r>
      </w:del>
      <w:ins w:id="84" w:author="carpanta" w:date="2016-09-20T10:39:00Z">
        <w:r>
          <w:t>consumidor</w:t>
        </w:r>
      </w:ins>
      <w:r>
        <w:t xml:space="preserve"> intenta escribir a una cola llena que tiene definido un tiempo de espera, en lugar de bloquearse indefinidamente, al acabar dicho tiempo de espera puede continuar su ejecución con otro comportamiento. Ocurre lo mismo con un consumidor que intente leer de </w:t>
      </w:r>
      <w:r w:rsidR="000B18F7">
        <w:t>una cola vacía</w:t>
      </w:r>
      <w:r>
        <w:t xml:space="preserve"> con tiempo de espera; al acabar dicho tiempo de espera, el consumidor se reanuda con un comportamiento distinto al que realizaría si hubiera recibido el dato.</w:t>
      </w:r>
    </w:p>
    <w:p w14:paraId="31BD81AD" w14:textId="77777777" w:rsidR="00D713D9" w:rsidRDefault="00D713D9" w:rsidP="00D713D9">
      <w:pPr>
        <w:pStyle w:val="Ttulo4"/>
      </w:pPr>
      <w:r>
        <w:t>Configuración del sistema operativo y definición de tareas.</w:t>
      </w:r>
    </w:p>
    <w:p w14:paraId="4E249FCA" w14:textId="77777777"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14:paraId="6E12EF55" w14:textId="77777777"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14:paraId="67747FBF" w14:textId="77777777"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tres grupos: </w:t>
      </w:r>
      <w:r w:rsidR="00EC3546">
        <w:t>t</w:t>
      </w:r>
      <w:r>
        <w:t xml:space="preserve">areas de señal, tareas de comunicación y validación y tareas de interacción con el usuario. </w:t>
      </w:r>
    </w:p>
    <w:p w14:paraId="7B55A391" w14:textId="77777777" w:rsidR="00D713D9" w:rsidRDefault="00D713D9" w:rsidP="00D713D9">
      <w:r>
        <w:t>Para la asignación de prioridades de las tareas se definen 5 niveles de prioridad (alta, media-alta, media, media-baja y baja) las cuales, aunque no sean equivalentes a las prioridades que usa el planificador del sistema operativo, son suficientes para el modelado.</w:t>
      </w:r>
    </w:p>
    <w:p w14:paraId="1F70E212" w14:textId="77777777" w:rsidR="00D713D9" w:rsidRPr="00D35189" w:rsidRDefault="00D713D9" w:rsidP="00D713D9">
      <w:pPr>
        <w:pStyle w:val="Subttulo"/>
      </w:pPr>
      <w:r>
        <w:t xml:space="preserve"> Tareas de señal</w:t>
      </w:r>
    </w:p>
    <w:p w14:paraId="489D91B3" w14:textId="77777777" w:rsidR="00D713D9" w:rsidRDefault="00D713D9" w:rsidP="00D713D9">
      <w:r>
        <w:t>Aunque estas tareas se podrían englobar en una sola, se ha decidido aumentar e</w:t>
      </w:r>
      <w:r w:rsidR="00EC3546">
        <w:t xml:space="preserve">l </w:t>
      </w:r>
      <w:r>
        <w:t>grado de granularidad para poder controlar la asignación de prioridad a las distintas etapas que intervienen. Todas estas tareas son periódicas ya que se sincroniza con un evento periódico, el muestreo de la señal, y además siguen un modelo de productor</w:t>
      </w:r>
      <w:r w:rsidR="00EC3546">
        <w:t>-c</w:t>
      </w:r>
      <w:r>
        <w:t>onsumidor entre ellas: una tarea espera a que otra le proporcione un dato para comenzar a ejecutarse. Visto esto, las tareas que se definen son las siguiente</w:t>
      </w:r>
      <w:r w:rsidR="00EC3546">
        <w:t>s</w:t>
      </w:r>
      <w:r>
        <w:t>:</w:t>
      </w:r>
    </w:p>
    <w:p w14:paraId="5FEB4C9A" w14:textId="77777777"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14:paraId="60E6A236" w14:textId="77777777" w:rsidR="00D713D9" w:rsidRDefault="00D713D9" w:rsidP="00D713D9">
      <w:pPr>
        <w:pStyle w:val="Prrafodelista"/>
        <w:numPr>
          <w:ilvl w:val="0"/>
          <w:numId w:val="33"/>
        </w:numPr>
      </w:pPr>
      <w:r>
        <w:t>Filtrado: Se encarga de realizar el filtrado digital de las muestra</w:t>
      </w:r>
      <w:r w:rsidR="00EC3546">
        <w:t>s</w:t>
      </w:r>
      <w:r>
        <w:t xml:space="preserve">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14:paraId="0AE9CB89" w14:textId="090F4011"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del w:id="85" w:author="carpanta" w:date="2016-09-20T10:39:00Z">
        <w:r w:rsidR="00BF5174">
          <w:delText>.3</w:delText>
        </w:r>
      </w:del>
    </w:p>
    <w:p w14:paraId="4631F90C" w14:textId="77777777" w:rsidR="00D713D9" w:rsidRDefault="00D713D9" w:rsidP="00D713D9">
      <w:pPr>
        <w:pStyle w:val="Subttulo"/>
        <w:numPr>
          <w:ilvl w:val="0"/>
          <w:numId w:val="0"/>
        </w:numPr>
      </w:pPr>
      <w:r>
        <w:t>Tareas de comunicación</w:t>
      </w:r>
    </w:p>
    <w:p w14:paraId="062C16A2" w14:textId="77777777" w:rsidR="00D713D9" w:rsidRPr="00EE08B5" w:rsidRDefault="00D713D9" w:rsidP="00D713D9">
      <w:r>
        <w:t>Este grupo de tareas engloba tanto las tareas propias de la comunicación inalámbrica,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14:paraId="646CED16" w14:textId="77777777" w:rsidR="00D713D9" w:rsidRDefault="00D713D9" w:rsidP="00D713D9">
      <w:pPr>
        <w:pStyle w:val="Prrafodelista"/>
        <w:numPr>
          <w:ilvl w:val="0"/>
          <w:numId w:val="33"/>
        </w:numPr>
      </w:pPr>
      <w:r>
        <w:t>Generaci</w:t>
      </w:r>
      <w:r w:rsidR="00EC3546">
        <w:t>ón de clave: Esta tarea arrancará</w:t>
      </w:r>
      <w:r>
        <w:t xml:space="preserve"> cuando se inicie un proceso de validación. Su función es utilizar los datos que provienen de la tarea de detección de ritmo cardiaco para generar la clave de validación usada en H2H. Le asignamos prioridad media pues su ejecución debe realizarse entre dos detecciones de intervalo RR, pero no puede bloquear las tareas de adquisición y procesado de datos.</w:t>
      </w:r>
    </w:p>
    <w:p w14:paraId="41D05396" w14:textId="77777777" w:rsidR="00D713D9" w:rsidRDefault="00D713D9" w:rsidP="00D713D9">
      <w:pPr>
        <w:pStyle w:val="Prrafodelista"/>
        <w:numPr>
          <w:ilvl w:val="0"/>
          <w:numId w:val="3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14:paraId="70237F3A" w14:textId="77777777"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14:paraId="1CD4B6D4" w14:textId="77777777" w:rsidR="00D713D9" w:rsidRDefault="00D713D9" w:rsidP="00D713D9">
      <w:pPr>
        <w:pStyle w:val="Subttulo"/>
      </w:pPr>
      <w:r>
        <w:t>Tareas</w:t>
      </w:r>
      <w:ins w:id="86" w:author="carpanta" w:date="2016-09-20T10:39:00Z">
        <w:r>
          <w:t xml:space="preserve"> de</w:t>
        </w:r>
        <w:r w:rsidRPr="00344488">
          <w:t xml:space="preserve"> tareas</w:t>
        </w:r>
      </w:ins>
      <w:r w:rsidRPr="00344488">
        <w:t xml:space="preserve"> de interacción</w:t>
      </w:r>
      <w:r>
        <w:t xml:space="preserve"> con el usuario</w:t>
      </w:r>
    </w:p>
    <w:p w14:paraId="2776A614" w14:textId="77777777"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14:paraId="0DCE168D" w14:textId="77777777"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14:paraId="3643C510" w14:textId="77777777" w:rsidR="00D713D9" w:rsidRDefault="00D713D9" w:rsidP="00D713D9">
      <w:pPr>
        <w:pStyle w:val="Prrafodelista"/>
        <w:numPr>
          <w:ilvl w:val="0"/>
          <w:numId w:val="34"/>
        </w:numPr>
      </w:pPr>
      <w:r>
        <w:t xml:space="preserve">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w:t>
      </w:r>
      <w:r w:rsidR="00EC3546">
        <w:t>botón</w:t>
      </w:r>
      <w:r>
        <w:t xml:space="preserve"> que responda a esa pulsación y se llevaran a cabo las acciones necesarias. La prioridad que se le asigna a esta tarea es la más baja, pues esta tarea no es crítica para el funcionamiento del sistema.</w:t>
      </w:r>
    </w:p>
    <w:p w14:paraId="60EBC63C" w14:textId="77777777" w:rsidR="00D713D9" w:rsidRPr="00344488" w:rsidRDefault="00D713D9" w:rsidP="00D713D9">
      <w:pPr>
        <w:pStyle w:val="Prrafodelista"/>
        <w:numPr>
          <w:ilvl w:val="0"/>
          <w:numId w:val="34"/>
        </w:numPr>
      </w:pPr>
      <w:r>
        <w:t xml:space="preserve">Atención a la pantalla: </w:t>
      </w:r>
      <w:r w:rsidR="00EC3546">
        <w:t xml:space="preserve">En esta tarea se espera la recepción de algún tipo de información </w:t>
      </w:r>
      <w:r>
        <w:t xml:space="preserve">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14:paraId="5020DA51" w14:textId="77777777" w:rsidR="00D713D9" w:rsidRDefault="00D713D9" w:rsidP="00685EF5"/>
    <w:p w14:paraId="17642C32" w14:textId="77777777" w:rsidR="00685EF5" w:rsidRDefault="00685EF5" w:rsidP="002C288F">
      <w:pPr>
        <w:pStyle w:val="Ttulo1"/>
      </w:pPr>
      <w:r>
        <w:t>Implementación de los prototipos software</w:t>
      </w:r>
    </w:p>
    <w:p w14:paraId="79003AAD" w14:textId="77777777"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14:paraId="18D7E7C0" w14:textId="77777777" w:rsidR="00685EF5" w:rsidRDefault="00011B92" w:rsidP="002C288F">
      <w:pPr>
        <w:pStyle w:val="Ttulo2"/>
      </w:pPr>
      <w:r>
        <w:t>Implementación</w:t>
      </w:r>
      <w:r w:rsidR="00ED52BE">
        <w:t xml:space="preserve"> del software de la primera versión</w:t>
      </w:r>
    </w:p>
    <w:p w14:paraId="2DE26F9E" w14:textId="77777777"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14:paraId="62E0C315" w14:textId="77777777" w:rsidR="00A64B3F" w:rsidRDefault="00011B92" w:rsidP="00A64B3F">
      <w:pPr>
        <w:pStyle w:val="Ttulo3"/>
      </w:pPr>
      <w:r>
        <w:t>Inicialización</w:t>
      </w:r>
      <w:r w:rsidR="00A64B3F">
        <w:t xml:space="preserve"> </w:t>
      </w:r>
      <w:r w:rsidR="00D65F86">
        <w:t xml:space="preserve">del hardware </w:t>
      </w:r>
    </w:p>
    <w:p w14:paraId="63A8EFCB" w14:textId="77777777"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14:paraId="63041F8D" w14:textId="77777777"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14:paraId="303B5823" w14:textId="77777777"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14:paraId="6FB1107A" w14:textId="77777777"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14:paraId="76D20962" w14:textId="77777777" w:rsidR="00AC6202" w:rsidRDefault="00AC6202" w:rsidP="00D65F86"/>
    <w:p w14:paraId="72BEF88C" w14:textId="77777777"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14:paraId="23520E1E" w14:textId="77777777" w:rsidR="00685EF5" w:rsidRDefault="00EC3546" w:rsidP="002C288F">
      <w:pPr>
        <w:pStyle w:val="Ttulo3"/>
      </w:pPr>
      <w:r>
        <w:t>Etapas</w:t>
      </w:r>
      <w:r w:rsidR="00685EF5">
        <w:t xml:space="preserve"> de tratamiento de la señal</w:t>
      </w:r>
    </w:p>
    <w:p w14:paraId="1DF46719" w14:textId="77777777" w:rsidR="003D0862" w:rsidRDefault="003D0862" w:rsidP="005645ED">
      <w:pPr>
        <w:pStyle w:val="Ttulo4"/>
      </w:pPr>
      <w:r>
        <w:t>Lectura de datos a través del AFE</w:t>
      </w:r>
    </w:p>
    <w:p w14:paraId="4423E786" w14:textId="77777777"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14:paraId="3075D76C" w14:textId="29197803" w:rsidR="00957123" w:rsidRDefault="00957123" w:rsidP="003D0862">
      <w:r>
        <w:t xml:space="preserve">En la </w:t>
      </w:r>
      <w:r w:rsidR="009D0E67">
        <w:t>interrupción</w:t>
      </w:r>
      <w:r>
        <w:t xml:space="preserve">, se hacen un total de seis lecturas del puerto SPI en la que se reciben </w:t>
      </w:r>
      <w:del w:id="87" w:author="carpanta" w:date="2016-09-20T10:39:00Z">
        <w:r w:rsidR="00BF5174">
          <w:delText>tres</w:delText>
        </w:r>
      </w:del>
      <w:ins w:id="88" w:author="carpanta" w:date="2016-09-20T10:39:00Z">
        <w:r>
          <w:t>3</w:t>
        </w:r>
      </w:ins>
      <w:r>
        <w:t xml:space="preserve"> </w:t>
      </w:r>
      <w:r>
        <w:rPr>
          <w:rPrChange w:id="89" w:author="carpanta" w:date="2016-09-20T10:39:00Z">
            <w:rPr>
              <w:i/>
            </w:rPr>
          </w:rPrChange>
        </w:rPr>
        <w:t>bytes</w:t>
      </w:r>
      <w:r>
        <w:t xml:space="preserve"> de estado que envía el AFE en cada transmisión de datos y tres </w:t>
      </w:r>
      <w:r>
        <w:rPr>
          <w:rPrChange w:id="90" w:author="carpanta" w:date="2016-09-20T10:39:00Z">
            <w:rPr>
              <w:i/>
            </w:rPr>
          </w:rPrChange>
        </w:rPr>
        <w:t>bytes</w:t>
      </w:r>
      <w:r>
        <w:t xml:space="preserve"> de datos. Los </w:t>
      </w:r>
      <w:r>
        <w:rPr>
          <w:rPrChange w:id="91" w:author="carpanta" w:date="2016-09-20T10:39:00Z">
            <w:rPr>
              <w:i/>
            </w:rPr>
          </w:rPrChange>
        </w:rPr>
        <w:t>bytes</w:t>
      </w:r>
      <w:r>
        <w:t xml:space="preserve"> de estados son descartados y los de datos son convertidos en un entero de 32 bits con la siguiente operación:</w:t>
      </w:r>
    </w:p>
    <w:p w14:paraId="33D6189C" w14:textId="77777777" w:rsidR="00F40ACB" w:rsidRDefault="00957123" w:rsidP="003D0862">
      <m:oMath>
        <m:r>
          <w:rPr>
            <w:rFonts w:ascii="Cambria Math" w:hAnsi="Cambria Math"/>
          </w:rPr>
          <m:t>dato=</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r>
          <w:rPr>
            <w:rFonts w:ascii="Cambria Math" w:hAnsi="Cambria Math"/>
          </w:rPr>
          <m:t xml:space="preserve"> || </m:t>
        </m:r>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r>
          <w:rPr>
            <w:rFonts w:ascii="Cambria Math" w:hAnsi="Cambria Math"/>
          </w:rPr>
          <m:t xml:space="preserve"> ||  </m:t>
        </m:r>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14:paraId="377AF25D" w14:textId="77777777"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14:paraId="02B09D86" w14:textId="77777777"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14:paraId="4C97D8F3" w14:textId="77777777" w:rsidR="00635BA7" w:rsidRDefault="009D0E67" w:rsidP="005645ED">
      <w:pPr>
        <w:pStyle w:val="Ttulo4"/>
      </w:pPr>
      <w:r>
        <w:t>Implementación</w:t>
      </w:r>
      <w:r w:rsidR="005645ED">
        <w:t xml:space="preserve"> de los filtros digitales</w:t>
      </w:r>
    </w:p>
    <w:p w14:paraId="786AAFC1" w14:textId="77777777"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14:paraId="2FE568EA" w14:textId="77777777"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14:paraId="0EF69EC5" w14:textId="77777777" w:rsidR="005645ED" w:rsidRDefault="00E56822" w:rsidP="005645ED">
      <w:r w:rsidRPr="00E12D34">
        <w:rPr>
          <w:rFonts w:eastAsiaTheme="minorEastAsia"/>
          <w:noProof/>
          <w:lang w:eastAsia="es-ES"/>
        </w:rPr>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14:paraId="7882FF36" w14:textId="77777777" w:rsidR="008C0634" w:rsidRDefault="008C0634" w:rsidP="00E56822">
                            <w:pPr>
                              <w:spacing w:after="0"/>
                            </w:pPr>
                            <w:r>
                              <w:t>N: Orden del filtro</w:t>
                            </w:r>
                          </w:p>
                          <w:p w14:paraId="5485C4C9" w14:textId="77777777" w:rsidR="008C0634" w:rsidRDefault="008C0634"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14:paraId="7882FF36" w14:textId="77777777" w:rsidR="008C0634" w:rsidRDefault="008C0634" w:rsidP="00E56822">
                      <w:pPr>
                        <w:spacing w:after="0"/>
                      </w:pPr>
                      <w:r>
                        <w:t>N: Orden del filtro</w:t>
                      </w:r>
                    </w:p>
                    <w:p w14:paraId="5485C4C9" w14:textId="77777777" w:rsidR="008C0634" w:rsidRDefault="008C0634"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14:paraId="2635A32A" w14:textId="77777777"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14:paraId="72C1538D" w14:textId="77777777" w:rsidR="00E12D34" w:rsidRDefault="00E12D34" w:rsidP="005645ED">
      <w:pPr>
        <w:rPr>
          <w:rFonts w:eastAsiaTheme="minorEastAsia"/>
        </w:rPr>
      </w:pPr>
    </w:p>
    <w:p w14:paraId="7DAF4B7E" w14:textId="77777777"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14:paraId="48F029F8" w14:textId="77777777"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14:paraId="35044937" w14:textId="77777777" w:rsidR="008C0634" w:rsidRDefault="008C0634">
                            <w:r>
                              <w:t>b(i): ceros del filtro</w:t>
                            </w:r>
                          </w:p>
                          <w:p w14:paraId="00799CAD" w14:textId="77777777" w:rsidR="008C0634" w:rsidRDefault="008C0634">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14:paraId="35044937" w14:textId="77777777" w:rsidR="008C0634" w:rsidRDefault="008C0634">
                      <w:r>
                        <w:t>b(i): ceros del filtro</w:t>
                      </w:r>
                    </w:p>
                    <w:p w14:paraId="00799CAD" w14:textId="77777777" w:rsidR="008C0634" w:rsidRDefault="008C0634">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14:paraId="4086D90C" w14:textId="77777777"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14:paraId="104185EB" w14:textId="77777777"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14:paraId="3CBB32B5" w14:textId="77777777"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14:paraId="74951547" w14:textId="77777777"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14:paraId="165E4898" w14:textId="77777777" w:rsidR="00D04BBA" w:rsidRDefault="00D04BBA" w:rsidP="00D04BBA">
      <w:pPr>
        <w:pStyle w:val="Subttulo"/>
      </w:pPr>
      <w:r>
        <w:t>Referencia temporal y motorización del máximo</w:t>
      </w:r>
    </w:p>
    <w:p w14:paraId="3A13B62D" w14:textId="77777777"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14:paraId="2140B6B7" w14:textId="77777777"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14:paraId="4AAE4034" w14:textId="77777777" w:rsidR="00384FBE" w:rsidRPr="00D04BBA" w:rsidRDefault="00384FBE" w:rsidP="00685EF5">
      <w:r>
        <w:t xml:space="preserve">Ambas variables se </w:t>
      </w:r>
      <w:r w:rsidR="00C90463">
        <w:t>inicializan</w:t>
      </w:r>
      <w:r>
        <w:t xml:space="preserve"> cada vez que se produce una </w:t>
      </w:r>
      <w:r w:rsidR="00DA07AE">
        <w:t>detección</w:t>
      </w:r>
      <w:r>
        <w:t>.</w:t>
      </w:r>
    </w:p>
    <w:p w14:paraId="19E1EDCC" w14:textId="77777777" w:rsidR="00CE7A6D" w:rsidRDefault="00CE7A6D" w:rsidP="00CE7A6D">
      <w:pPr>
        <w:pStyle w:val="Subttulo"/>
      </w:pPr>
      <w:r>
        <w:t xml:space="preserve">Calculo de umbrales de </w:t>
      </w:r>
      <w:r w:rsidR="00DA07AE">
        <w:t>detección</w:t>
      </w:r>
    </w:p>
    <w:p w14:paraId="0B6C7BF6" w14:textId="77777777"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14:paraId="5BDC3F78" w14:textId="77777777" w:rsidR="007630D4" w:rsidRPr="007630D4" w:rsidRDefault="007630D4" w:rsidP="007630D4">
      <w:pPr>
        <w:pStyle w:val="Prrafodelista"/>
        <w:numPr>
          <w:ilvl w:val="0"/>
          <w:numId w:val="36"/>
        </w:numPr>
      </w:pPr>
      <w:r>
        <w:t xml:space="preserve">Decrecimiento </w:t>
      </w:r>
      <w:r w:rsidR="00DA07AE">
        <w:t>geométrico:</w:t>
      </w:r>
    </w:p>
    <w:p w14:paraId="2B7BB3CA" w14:textId="77777777"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14:paraId="43AD1404" w14:textId="77777777" w:rsidR="007630D4" w:rsidRDefault="00DA07AE" w:rsidP="007630D4">
      <w:pPr>
        <w:pStyle w:val="Prrafodelista"/>
        <w:numPr>
          <w:ilvl w:val="0"/>
          <w:numId w:val="36"/>
        </w:numPr>
      </w:pPr>
      <w:r>
        <w:t>Actualización</w:t>
      </w:r>
      <w:r w:rsidR="007630D4">
        <w:t xml:space="preserve"> de umbrales:</w:t>
      </w:r>
    </w:p>
    <w:p w14:paraId="61E5A9CE" w14:textId="77777777"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14:paraId="42B02132" w14:textId="77777777"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14:paraId="79F66170" w14:textId="77777777" w:rsidR="005B55ED" w:rsidRPr="005B55ED" w:rsidRDefault="005B55ED" w:rsidP="005B55ED">
      <w:pPr>
        <w:pStyle w:val="Prrafodelista"/>
        <w:rPr>
          <w:rFonts w:eastAsiaTheme="minorEastAsia"/>
        </w:rPr>
      </w:pPr>
    </w:p>
    <w:p w14:paraId="7C050390" w14:textId="77777777"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14:paraId="6766B182" w14:textId="77777777"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14:paraId="69B4AE5A" w14:textId="77777777" w:rsidR="009D7E7E" w:rsidRPr="009D7E7E" w:rsidRDefault="00F61EC3" w:rsidP="009D7E7E">
      <w:pPr>
        <w:pStyle w:val="Subttulo"/>
      </w:pPr>
      <w:r>
        <w:t xml:space="preserve"> </w:t>
      </w:r>
      <w:r w:rsidR="00DA07AE">
        <w:t>Detección</w:t>
      </w:r>
      <w:r w:rsidR="0099700B">
        <w:t xml:space="preserve"> de complejo QRS</w:t>
      </w:r>
    </w:p>
    <w:p w14:paraId="5391A2A3" w14:textId="77777777" w:rsidR="009D7E7E" w:rsidRDefault="0099700B" w:rsidP="00B067A4">
      <w:r>
        <w:t xml:space="preserve">Para </w:t>
      </w:r>
      <w:r w:rsidR="00C90463">
        <w:t xml:space="preserve">la </w:t>
      </w:r>
      <w:r w:rsidR="0087360F">
        <w:t>detección</w:t>
      </w:r>
      <w:r w:rsidR="00C90463">
        <w:t xml:space="preserve"> </w:t>
      </w:r>
      <w:r>
        <w:t>se utiliza un método muy sencillo</w:t>
      </w:r>
      <w:r w:rsidR="009D7E7E">
        <w:t xml:space="preserve"> que se divide en dos modos de funcionamiento: modo monitorización de amplitud y modo complejo QRS. </w:t>
      </w:r>
    </w:p>
    <w:p w14:paraId="15192F4B" w14:textId="77777777" w:rsidR="009D7E7E" w:rsidRDefault="009D7E7E" w:rsidP="00B067A4">
      <w:r>
        <w:t xml:space="preserve">Durante la monitorización, se comprueba si la amplitud de la señal es superior al umbral alto y cuando esto se produce se entra en modo complejo QRS poniendo el valor de un indicador a 1. </w:t>
      </w:r>
    </w:p>
    <w:p w14:paraId="02380F31" w14:textId="77777777"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14:paraId="3BAB6E18" w14:textId="77777777"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periodo de 5 segundos, se envía una señal para que el dispositivo entre en modo promiscuo.</w:t>
      </w:r>
    </w:p>
    <w:p w14:paraId="3AAB5767" w14:textId="77777777" w:rsidR="00F0742A" w:rsidRDefault="000B18F7" w:rsidP="00F0742A">
      <w:pPr>
        <w:pStyle w:val="Ttulo4"/>
      </w:pPr>
      <w:r>
        <w:t>Implementación</w:t>
      </w:r>
      <w:r w:rsidR="00F0742A">
        <w:t xml:space="preserve"> de algoritmo de autenticación</w:t>
      </w:r>
    </w:p>
    <w:p w14:paraId="5A44DC3D" w14:textId="7EA2E125" w:rsidR="00F0742A" w:rsidRDefault="00F0742A" w:rsidP="00F0742A">
      <w:r>
        <w:t xml:space="preserve">Esta implementación </w:t>
      </w:r>
      <w:del w:id="92" w:author="carpanta" w:date="2016-09-20T10:39:00Z">
        <w:r w:rsidR="006F1ADD">
          <w:delText>consta</w:delText>
        </w:r>
      </w:del>
      <w:ins w:id="93" w:author="carpanta" w:date="2016-09-20T10:39:00Z">
        <w:r>
          <w:t>consiste</w:t>
        </w:r>
      </w:ins>
      <w:r>
        <w:t xml:space="preserve"> de dos partes: la primera consiste en la propia validación de la clave recibida y la segunda es el </w:t>
      </w:r>
      <w:r w:rsidR="000B18F7">
        <w:t>cálculo</w:t>
      </w:r>
      <w:r>
        <w:t xml:space="preserve"> </w:t>
      </w:r>
      <w:del w:id="94" w:author="carpanta" w:date="2016-09-20T10:39:00Z">
        <w:r>
          <w:delText>de</w:delText>
        </w:r>
        <w:r w:rsidR="006F1ADD">
          <w:delText>l</w:delText>
        </w:r>
      </w:del>
      <w:ins w:id="95" w:author="carpanta" w:date="2016-09-20T10:39:00Z">
        <w:r>
          <w:t>de</w:t>
        </w:r>
      </w:ins>
      <w:r>
        <w:t xml:space="preserve"> umbral de validación.</w:t>
      </w:r>
    </w:p>
    <w:p w14:paraId="1EC1F77D" w14:textId="49A43D2E" w:rsidR="007972F1" w:rsidRDefault="00F0742A" w:rsidP="00F0742A">
      <w:pPr>
        <w:rPr>
          <w:rFonts w:eastAsiaTheme="minorEastAsia"/>
        </w:rPr>
      </w:pPr>
      <w:r>
        <w:t>La primera parte es bastante sencilla ya que consiste en una serie de operaciones aritméticas y lógicas para extraer el valor que se utiliza para determinar si</w:t>
      </w:r>
      <w:r w:rsidR="003E480B">
        <w:t xml:space="preserve"> la contraseña es legitima o no:</w:t>
      </w:r>
      <w: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del w:id="96" w:author="carpanta" w:date="2016-09-20T10:39:00Z">
        <w:r w:rsidR="003E480B">
          <w:rPr>
            <w:rFonts w:eastAsiaTheme="minorEastAsia"/>
          </w:rPr>
          <w:delText>.</w:delText>
        </w:r>
      </w:del>
      <m:oMath>
        <m:r>
          <w:ins w:id="97" w:author="carpanta" w:date="2016-09-20T10:39:00Z">
            <w:rPr>
              <w:rFonts w:ascii="Cambria Math" w:eastAsiaTheme="minorEastAsia" w:hAnsi="Cambria Math"/>
            </w:rPr>
            <m:t>&gt;</m:t>
          </w:ins>
        </m:r>
        <m:r>
          <w:ins w:id="98" w:author="carpanta" w:date="2016-09-20T10:39:00Z">
            <w:rPr>
              <w:rFonts w:ascii="Cambria Math" w:hAnsi="Cambria Math"/>
            </w:rPr>
            <m:t>Umbral</m:t>
          </w:ins>
        </m:r>
      </m:oMath>
      <w:ins w:id="99" w:author="carpanta" w:date="2016-09-20T10:39:00Z">
        <w:r w:rsidR="003E480B">
          <w:rPr>
            <w:rFonts w:eastAsiaTheme="minorEastAsia"/>
          </w:rPr>
          <w:t>.</w:t>
        </w:r>
      </w:ins>
      <w:r w:rsidR="003E480B">
        <w:rPr>
          <w:rFonts w:eastAsiaTheme="minorEastAsia"/>
        </w:rPr>
        <w:t xml:space="preserve"> Para dicho calculo, lo que se hace es realizar una operación XOR entre ambas claves, de manera que en las posiciones donde los bits no coinciden toman valor uno y en los que </w:t>
      </w:r>
      <w:r w:rsidR="000B18F7">
        <w:rPr>
          <w:rFonts w:eastAsiaTheme="minorEastAsia"/>
        </w:rPr>
        <w:t>sí</w:t>
      </w:r>
      <w:r w:rsidR="003E480B">
        <w:rPr>
          <w:rFonts w:eastAsiaTheme="minorEastAsia"/>
        </w:rPr>
        <w:t xml:space="preserve"> coinciden valen </w:t>
      </w:r>
      <w:r w:rsidR="000B18F7">
        <w:rPr>
          <w:rFonts w:eastAsiaTheme="minorEastAsia"/>
        </w:rPr>
        <w:t>cero</w:t>
      </w:r>
      <w:r w:rsidR="003E480B">
        <w:rPr>
          <w:rFonts w:eastAsiaTheme="minorEastAsia"/>
        </w:rPr>
        <w:t>. U</w:t>
      </w:r>
      <w:r w:rsidR="007972F1">
        <w:rPr>
          <w:rFonts w:eastAsiaTheme="minorEastAsia"/>
        </w:rPr>
        <w:t>na vez obtenido el vector diferencia, se enmascara dicho vector para obtener el vector asociado a cada bit de la siguiente manera:</w:t>
      </w:r>
    </w:p>
    <w:p w14:paraId="12403C65" w14:textId="77777777" w:rsidR="00F0742A" w:rsidRPr="007972F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externa</m:t>
                  </m:r>
                </m:sub>
              </m:sSub>
            </m:e>
          </m:d>
          <m:r>
            <w:rPr>
              <w:rFonts w:ascii="Cambria Math" w:eastAsiaTheme="minorEastAsia" w:hAnsi="Cambria Math"/>
            </w:rPr>
            <m:t>XOR</m:t>
          </m:r>
          <m:d>
            <m:dPr>
              <m:ctrlPr>
                <w:rPr>
                  <w:rFonts w:ascii="Cambria Math" w:eastAsiaTheme="minorEastAsia" w:hAnsi="Cambria Math"/>
                  <w:i/>
                </w:rPr>
              </m:ctrlPr>
            </m:dPr>
            <m:e>
              <m:r>
                <w:rPr>
                  <w:rFonts w:ascii="Cambria Math" w:eastAsiaTheme="minorEastAsia" w:hAnsi="Cambria Math"/>
                </w:rPr>
                <m:t xml:space="preserve"> 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interna</m:t>
                  </m:r>
                </m:sub>
              </m:sSub>
            </m:e>
          </m:d>
        </m:oMath>
      </m:oMathPara>
    </w:p>
    <w:p w14:paraId="4559BB31" w14:textId="77777777" w:rsidR="007972F1" w:rsidRPr="00681F2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 xml:space="preserve">=000X000X…. </m:t>
          </m:r>
        </m:oMath>
      </m:oMathPara>
    </w:p>
    <w:p w14:paraId="1E6F321A" w14:textId="77777777"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xml:space="preserve">=00X000X0…. </m:t>
          </m:r>
        </m:oMath>
      </m:oMathPara>
    </w:p>
    <w:p w14:paraId="2AE1C71E" w14:textId="77777777"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=0X000X00…. </m:t>
          </m:r>
        </m:oMath>
      </m:oMathPara>
    </w:p>
    <w:p w14:paraId="32A0A22A" w14:textId="77777777" w:rsidR="00681F21" w:rsidRPr="007972F1" w:rsidRDefault="00681F21" w:rsidP="00681F21">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=X000X000…. </m:t>
          </m:r>
        </m:oMath>
      </m:oMathPara>
    </w:p>
    <w:p w14:paraId="5779FE0C" w14:textId="3D18F3AF" w:rsidR="00681F21" w:rsidRDefault="00681F21" w:rsidP="00F0742A">
      <w:pPr>
        <w:rPr>
          <w:rFonts w:eastAsiaTheme="minorEastAsia"/>
        </w:rPr>
      </w:pPr>
      <w:r>
        <w:rPr>
          <w:rFonts w:eastAsiaTheme="minorEastAsia"/>
        </w:rPr>
        <w:t xml:space="preserve">Con estos vectores, el </w:t>
      </w:r>
      <w:r w:rsidR="000B18F7">
        <w:rPr>
          <w:rFonts w:eastAsiaTheme="minorEastAsia"/>
        </w:rPr>
        <w:t>cálculo</w:t>
      </w:r>
      <w:r>
        <w:rPr>
          <w:rFonts w:eastAsiaTheme="minorEastAsia"/>
        </w:rPr>
        <w:t xml:space="preserve"> del </w:t>
      </w:r>
      <w:r w:rsidR="000B18F7">
        <w:rPr>
          <w:rFonts w:eastAsiaTheme="minorEastAsia"/>
        </w:rPr>
        <w:t>número</w:t>
      </w:r>
      <w:r>
        <w:rPr>
          <w:rFonts w:eastAsiaTheme="minorEastAsia"/>
        </w:rPr>
        <w:t xml:space="preserve"> de diferencias en cada </w:t>
      </w:r>
      <w:r w:rsidR="000B18F7">
        <w:rPr>
          <w:rFonts w:eastAsiaTheme="minorEastAsia"/>
        </w:rPr>
        <w:t>posición</w:t>
      </w:r>
      <w:r>
        <w:rPr>
          <w:rFonts w:eastAsiaTheme="minorEastAsia"/>
        </w:rPr>
        <w:t xml:space="preserve"> de bit se hace “contando los unos” de cada uno de estos vectores. Una vez que </w:t>
      </w:r>
      <w:del w:id="100" w:author="carpanta" w:date="2016-09-20T10:39:00Z">
        <w:r w:rsidR="006F1ADD">
          <w:rPr>
            <w:rFonts w:eastAsiaTheme="minorEastAsia"/>
          </w:rPr>
          <w:delText>se tiene</w:delText>
        </w:r>
      </w:del>
      <w:ins w:id="101" w:author="carpanta" w:date="2016-09-20T10:39:00Z">
        <w:r>
          <w:rPr>
            <w:rFonts w:eastAsiaTheme="minorEastAsia"/>
          </w:rPr>
          <w:t>tenemos</w:t>
        </w:r>
      </w:ins>
      <w:r>
        <w:rPr>
          <w:rFonts w:eastAsiaTheme="minorEastAsia"/>
        </w:rPr>
        <w:t xml:space="preserve"> el </w:t>
      </w:r>
      <w:r w:rsidR="000B18F7">
        <w:rPr>
          <w:rFonts w:eastAsiaTheme="minorEastAsia"/>
        </w:rPr>
        <w:t>número</w:t>
      </w:r>
      <w:r>
        <w:rPr>
          <w:rFonts w:eastAsiaTheme="minorEastAsia"/>
        </w:rPr>
        <w:t xml:space="preserve"> de diferencias, </w:t>
      </w:r>
      <w:del w:id="102" w:author="carpanta" w:date="2016-09-20T10:39:00Z">
        <w:r w:rsidR="006F1ADD">
          <w:rPr>
            <w:rFonts w:eastAsiaTheme="minorEastAsia"/>
          </w:rPr>
          <w:delText>se busca</w:delText>
        </w:r>
      </w:del>
      <w:ins w:id="103" w:author="carpanta" w:date="2016-09-20T10:39:00Z">
        <w:r>
          <w:rPr>
            <w:rFonts w:eastAsiaTheme="minorEastAsia"/>
          </w:rPr>
          <w:t>buscamos</w:t>
        </w:r>
      </w:ins>
      <w:r>
        <w:rPr>
          <w:rFonts w:eastAsiaTheme="minorEastAsia"/>
        </w:rPr>
        <w:t xml:space="preserve"> en memoria los valores asociados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E706AB">
        <w:rPr>
          <w:rFonts w:eastAsiaTheme="minorEastAsia"/>
        </w:rPr>
        <w:t xml:space="preserve"> y </w:t>
      </w:r>
      <w:del w:id="104" w:author="carpanta" w:date="2016-09-20T10:39:00Z">
        <w:r w:rsidR="006F1ADD">
          <w:rPr>
            <w:rFonts w:eastAsiaTheme="minorEastAsia"/>
          </w:rPr>
          <w:delText>se realizan</w:delText>
        </w:r>
      </w:del>
      <w:ins w:id="105" w:author="carpanta" w:date="2016-09-20T10:39:00Z">
        <w:r w:rsidR="00E706AB">
          <w:rPr>
            <w:rFonts w:eastAsiaTheme="minorEastAsia"/>
          </w:rPr>
          <w:t>hacemos</w:t>
        </w:r>
      </w:ins>
      <w:r w:rsidR="00E706AB">
        <w:rPr>
          <w:rFonts w:eastAsiaTheme="minorEastAsia"/>
        </w:rPr>
        <w:t xml:space="preserve"> las operaciones necesarias para obtener la puntuación de la contraseña recibida</w:t>
      </w:r>
      <w:del w:id="106" w:author="carpanta" w:date="2016-09-20T10:39:00Z">
        <w:r w:rsidR="006F1ADD">
          <w:rPr>
            <w:rFonts w:eastAsiaTheme="minorEastAsia"/>
          </w:rPr>
          <w:delText>. Con la puntuación de la contraseña,</w:delText>
        </w:r>
        <w:r w:rsidR="00E706AB">
          <w:rPr>
            <w:rFonts w:eastAsiaTheme="minorEastAsia"/>
          </w:rPr>
          <w:delText xml:space="preserve"> se </w:delText>
        </w:r>
        <w:r w:rsidR="006F1ADD">
          <w:rPr>
            <w:rFonts w:eastAsiaTheme="minorEastAsia"/>
          </w:rPr>
          <w:delText xml:space="preserve">hace una </w:delText>
        </w:r>
        <w:r w:rsidR="00386FD6">
          <w:rPr>
            <w:rFonts w:eastAsiaTheme="minorEastAsia"/>
          </w:rPr>
          <w:delText>comparación</w:delText>
        </w:r>
      </w:del>
      <w:ins w:id="107" w:author="carpanta" w:date="2016-09-20T10:39:00Z">
        <w:r w:rsidR="00E706AB">
          <w:rPr>
            <w:rFonts w:eastAsiaTheme="minorEastAsia"/>
          </w:rPr>
          <w:t>, se compara</w:t>
        </w:r>
      </w:ins>
      <w:r w:rsidR="00E706AB">
        <w:rPr>
          <w:rFonts w:eastAsiaTheme="minorEastAsia"/>
        </w:rPr>
        <w:t xml:space="preserve"> con el umbral precalculado y</w:t>
      </w:r>
      <w:del w:id="108" w:author="carpanta" w:date="2016-09-20T10:39:00Z">
        <w:r w:rsidR="006F1ADD">
          <w:rPr>
            <w:rFonts w:eastAsiaTheme="minorEastAsia"/>
          </w:rPr>
          <w:delText xml:space="preserve"> se</w:delText>
        </w:r>
      </w:del>
      <w:r w:rsidR="00E706AB">
        <w:rPr>
          <w:rFonts w:eastAsiaTheme="minorEastAsia"/>
        </w:rPr>
        <w:t xml:space="preserve"> </w:t>
      </w:r>
      <w:r w:rsidR="00C122CB">
        <w:rPr>
          <w:rFonts w:eastAsiaTheme="minorEastAsia"/>
        </w:rPr>
        <w:t xml:space="preserve">decide si la contraseña es </w:t>
      </w:r>
      <w:r w:rsidR="000B18F7">
        <w:rPr>
          <w:rFonts w:eastAsiaTheme="minorEastAsia"/>
        </w:rPr>
        <w:t>válida</w:t>
      </w:r>
      <w:r w:rsidR="00C122CB">
        <w:rPr>
          <w:rFonts w:eastAsiaTheme="minorEastAsia"/>
        </w:rPr>
        <w:t xml:space="preserve"> o no según si la puntuación es menor o mayor que el umbral.</w:t>
      </w:r>
    </w:p>
    <w:p w14:paraId="7E13F590" w14:textId="77777777" w:rsidR="00C122CB" w:rsidRDefault="00C122CB" w:rsidP="00F0742A">
      <w:pPr>
        <w:rPr>
          <w:rFonts w:eastAsiaTheme="minorEastAsia"/>
        </w:rPr>
      </w:pPr>
      <w:r>
        <w:rPr>
          <w:rFonts w:eastAsiaTheme="minorEastAsia"/>
        </w:rPr>
        <w:t xml:space="preserve">El </w:t>
      </w:r>
      <w:r w:rsidR="000B18F7">
        <w:rPr>
          <w:rFonts w:eastAsiaTheme="minorEastAsia"/>
        </w:rPr>
        <w:t>cálculo</w:t>
      </w:r>
      <w:r>
        <w:rPr>
          <w:rFonts w:eastAsiaTheme="minorEastAsia"/>
        </w:rPr>
        <w:t xml:space="preserve"> del umbral de validación y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hace fuera del sistema, utilizando un script de Matlab. El script hace las siguientes operaciones:</w:t>
      </w:r>
    </w:p>
    <w:p w14:paraId="5EC08208" w14:textId="0149486F" w:rsidR="00C122CB" w:rsidRDefault="006F1ADD" w:rsidP="00C122CB">
      <w:pPr>
        <w:pStyle w:val="Prrafodelista"/>
        <w:numPr>
          <w:ilvl w:val="0"/>
          <w:numId w:val="36"/>
        </w:numPr>
        <w:rPr>
          <w:rFonts w:eastAsiaTheme="minorEastAsia"/>
        </w:rPr>
      </w:pPr>
      <w:del w:id="109" w:author="carpanta" w:date="2016-09-20T10:39:00Z">
        <w:r>
          <w:rPr>
            <w:rFonts w:eastAsiaTheme="minorEastAsia"/>
          </w:rPr>
          <w:delText>Cálculo</w:delText>
        </w:r>
      </w:del>
      <w:ins w:id="110" w:author="carpanta" w:date="2016-09-20T10:39:00Z">
        <w:r w:rsidR="00C122CB">
          <w:rPr>
            <w:rFonts w:eastAsiaTheme="minorEastAsia"/>
          </w:rPr>
          <w:t>Calculo</w:t>
        </w:r>
      </w:ins>
      <w:r w:rsidR="00C122CB">
        <w:rPr>
          <w:rFonts w:eastAsiaTheme="minorEastAsia"/>
        </w:rPr>
        <w:t xml:space="preserve">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C122CB">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C122CB">
        <w:rPr>
          <w:rFonts w:eastAsiaTheme="minorEastAsia"/>
        </w:rPr>
        <w:t>:</w:t>
      </w:r>
    </w:p>
    <w:p w14:paraId="1A495C54" w14:textId="736C8537" w:rsidR="00C122CB" w:rsidRDefault="005B570D" w:rsidP="00C122CB">
      <w:pPr>
        <w:ind w:left="720"/>
        <w:rPr>
          <w:rFonts w:eastAsiaTheme="minorEastAsia"/>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Be(n,0.5))</m:t>
        </m:r>
      </m:oMath>
      <w:r w:rsidR="00C122CB">
        <w:rPr>
          <w:rFonts w:eastAsiaTheme="minorEastAsia"/>
        </w:rPr>
        <w:t xml:space="preserve"> </w:t>
      </w:r>
      <w:del w:id="111" w:author="carpanta" w:date="2016-09-20T10:39:00Z">
        <w:r w:rsidR="006F1ADD">
          <w:rPr>
            <w:rFonts w:eastAsiaTheme="minorEastAsia"/>
          </w:rPr>
          <w:tab/>
        </w:r>
      </w:del>
      <w:r w:rsidR="00C122CB">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14:paraId="0B67B9D1" w14:textId="253F8658" w:rsidR="00C122CB" w:rsidRDefault="00C122CB" w:rsidP="00C122CB">
      <w:pPr>
        <w:ind w:left="720"/>
        <w:rPr>
          <w:rFonts w:eastAsiaTheme="minorEastAsia"/>
        </w:rPr>
      </w:pPr>
      <w:r>
        <w:rPr>
          <w:rFonts w:eastAsiaTheme="minorEastAsia"/>
        </w:rPr>
        <w:t xml:space="preserve">Donde </w:t>
      </w:r>
      <w:r w:rsidR="000B18F7">
        <w:rPr>
          <w:rFonts w:eastAsiaTheme="minorEastAsia"/>
        </w:rPr>
        <w:t>Be (n, Pe</w:t>
      </w:r>
      <w:r>
        <w:rPr>
          <w:rFonts w:eastAsiaTheme="minorEastAsia"/>
        </w:rPr>
        <w:t>) es el valor de la distribución de Bernoulli para n experimentos y una probabilidad de error de P</w:t>
      </w:r>
      <w:r>
        <w:rPr>
          <w:rFonts w:eastAsiaTheme="minorEastAsia"/>
          <w:vertAlign w:val="subscript"/>
        </w:rPr>
        <w:t>e</w:t>
      </w:r>
      <w:r w:rsidR="00522ACF">
        <w:rPr>
          <w:rFonts w:eastAsiaTheme="minorEastAsia"/>
        </w:rPr>
        <w:t xml:space="preserve"> y e</w:t>
      </w:r>
      <w:r w:rsidR="00522ACF">
        <w:rPr>
          <w:rFonts w:eastAsiaTheme="minorEastAsia"/>
          <w:vertAlign w:val="subscript"/>
        </w:rPr>
        <w:t xml:space="preserve">i </w:t>
      </w:r>
      <w:r w:rsidR="00522ACF">
        <w:rPr>
          <w:rFonts w:eastAsiaTheme="minorEastAsia"/>
        </w:rPr>
        <w:t xml:space="preserve">es la probabilidad de error de cada </w:t>
      </w:r>
      <w:r w:rsidR="000B18F7">
        <w:rPr>
          <w:rFonts w:eastAsiaTheme="minorEastAsia"/>
        </w:rPr>
        <w:t>bit</w:t>
      </w:r>
      <w:del w:id="112" w:author="carpanta" w:date="2016-09-20T10:39:00Z">
        <w:r w:rsidR="00522ACF">
          <w:rPr>
            <w:rFonts w:eastAsiaTheme="minorEastAsia"/>
          </w:rPr>
          <w:delText>.</w:delText>
        </w:r>
      </w:del>
      <w:ins w:id="113" w:author="carpanta" w:date="2016-09-20T10:39:00Z">
        <w:r w:rsidR="000B18F7">
          <w:rPr>
            <w:rFonts w:eastAsiaTheme="minorEastAsia"/>
          </w:rPr>
          <w:t xml:space="preserve"> ([</w:t>
        </w:r>
        <w:r w:rsidR="00522ACF">
          <w:rPr>
            <w:rFonts w:eastAsiaTheme="minorEastAsia"/>
          </w:rPr>
          <w:t>1</w:t>
        </w:r>
        <w:r w:rsidR="000B18F7">
          <w:rPr>
            <w:rFonts w:eastAsiaTheme="minorEastAsia"/>
          </w:rPr>
          <w:t>])</w:t>
        </w:r>
        <w:r w:rsidR="00522ACF">
          <w:rPr>
            <w:rFonts w:eastAsiaTheme="minorEastAsia"/>
          </w:rPr>
          <w:t>.</w:t>
        </w:r>
      </w:ins>
    </w:p>
    <w:p w14:paraId="25503C5A" w14:textId="1111AAA0" w:rsidR="00522ACF" w:rsidRDefault="00522ACF" w:rsidP="00522ACF">
      <w:pPr>
        <w:pStyle w:val="Prrafodelista"/>
        <w:numPr>
          <w:ilvl w:val="0"/>
          <w:numId w:val="36"/>
        </w:numPr>
        <w:rPr>
          <w:rFonts w:eastAsiaTheme="minorEastAsia"/>
        </w:rPr>
      </w:pPr>
      <w:del w:id="114" w:author="carpanta" w:date="2016-09-20T10:39:00Z">
        <w:r>
          <w:rPr>
            <w:rFonts w:eastAsiaTheme="minorEastAsia"/>
          </w:rPr>
          <w:delText>C</w:delText>
        </w:r>
        <w:r w:rsidR="006F1ADD">
          <w:rPr>
            <w:rFonts w:eastAsiaTheme="minorEastAsia"/>
          </w:rPr>
          <w:delText>á</w:delText>
        </w:r>
        <w:r>
          <w:rPr>
            <w:rFonts w:eastAsiaTheme="minorEastAsia"/>
          </w:rPr>
          <w:delText>lculo</w:delText>
        </w:r>
      </w:del>
      <w:ins w:id="115" w:author="carpanta" w:date="2016-09-20T10:39:00Z">
        <w:r>
          <w:rPr>
            <w:rFonts w:eastAsiaTheme="minorEastAsia"/>
          </w:rPr>
          <w:t>Calculo</w:t>
        </w:r>
      </w:ins>
      <w:r>
        <w:rPr>
          <w:rFonts w:eastAsiaTheme="minorEastAsia"/>
        </w:rPr>
        <w:t xml:space="preserve">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todos los valores de u.</w:t>
      </w:r>
    </w:p>
    <w:p w14:paraId="12280FBB" w14:textId="6DCB68A1" w:rsidR="00522ACF" w:rsidRDefault="000B18F7" w:rsidP="00522ACF">
      <w:pPr>
        <w:pStyle w:val="Prrafodelista"/>
        <w:numPr>
          <w:ilvl w:val="0"/>
          <w:numId w:val="36"/>
        </w:numPr>
        <w:rPr>
          <w:rFonts w:eastAsiaTheme="minorEastAsia"/>
        </w:rPr>
      </w:pPr>
      <w:r>
        <w:rPr>
          <w:rFonts w:eastAsiaTheme="minorEastAsia"/>
        </w:rPr>
        <w:t>Construcción</w:t>
      </w:r>
      <w:r w:rsidR="00522ACF">
        <w:rPr>
          <w:rFonts w:eastAsiaTheme="minorEastAsia"/>
        </w:rPr>
        <w:t xml:space="preserve"> de una matriz de manera que M(i) = {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m:rPr>
            <m:sty m:val="p"/>
          </m:rPr>
          <w:rPr>
            <w:rFonts w:ascii="Cambria Math" w:hAnsi="Cambria Math"/>
          </w:rPr>
          <m:t xml:space="preserve"> 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del w:id="116" w:author="carpanta" w:date="2016-09-20T10:39:00Z">
        <w:r w:rsidR="00522ACF">
          <w:rPr>
            <w:rFonts w:eastAsiaTheme="minorEastAsia"/>
          </w:rPr>
          <w:delText>}</w:delText>
        </w:r>
        <w:r w:rsidR="006F1ADD">
          <w:rPr>
            <w:rFonts w:eastAsiaTheme="minorEastAsia"/>
          </w:rPr>
          <w:delText>.</w:delText>
        </w:r>
      </w:del>
      <w:ins w:id="117" w:author="carpanta" w:date="2016-09-20T10:39:00Z">
        <w:r w:rsidR="00522ACF">
          <w:rPr>
            <w:rFonts w:eastAsiaTheme="minorEastAsia"/>
          </w:rPr>
          <w:t>}</w:t>
        </w:r>
      </w:ins>
    </w:p>
    <w:p w14:paraId="25F033E7" w14:textId="2F79E4A5" w:rsidR="00522ACF" w:rsidRPr="00522ACF" w:rsidRDefault="000B18F7" w:rsidP="00522ACF">
      <w:pPr>
        <w:pStyle w:val="Prrafodelista"/>
        <w:numPr>
          <w:ilvl w:val="0"/>
          <w:numId w:val="36"/>
        </w:numPr>
        <w:rPr>
          <w:rFonts w:eastAsiaTheme="minorEastAsia"/>
        </w:rPr>
      </w:pPr>
      <w:r>
        <w:rPr>
          <w:rFonts w:eastAsiaTheme="minorEastAsia"/>
        </w:rPr>
        <w:t>Ordenación</w:t>
      </w:r>
      <w:r w:rsidR="00522ACF">
        <w:rPr>
          <w:rFonts w:eastAsiaTheme="minorEastAsia"/>
        </w:rPr>
        <w:t xml:space="preserve"> de dicha matriz en orden ascendente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u</m:t>
                    </m:r>
                  </m:e>
                </m:d>
              </m:num>
              <m:den>
                <m:r>
                  <w:rPr>
                    <w:rFonts w:ascii="Cambria Math" w:hAnsi="Cambria Math"/>
                  </w:rPr>
                  <m:t>Q</m:t>
                </m:r>
                <m:d>
                  <m:dPr>
                    <m:ctrlPr>
                      <w:rPr>
                        <w:rFonts w:ascii="Cambria Math" w:hAnsi="Cambria Math"/>
                        <w:i/>
                      </w:rPr>
                    </m:ctrlPr>
                  </m:dPr>
                  <m:e>
                    <m:r>
                      <w:rPr>
                        <w:rFonts w:ascii="Cambria Math" w:hAnsi="Cambria Math"/>
                      </w:rPr>
                      <m:t>u</m:t>
                    </m:r>
                  </m:e>
                </m:d>
              </m:den>
            </m:f>
          </m:e>
        </m:d>
      </m:oMath>
      <w:del w:id="118" w:author="carpanta" w:date="2016-09-20T10:39:00Z">
        <w:r w:rsidR="006F1ADD">
          <w:rPr>
            <w:rFonts w:eastAsiaTheme="minorEastAsia"/>
          </w:rPr>
          <w:delText>.</w:delText>
        </w:r>
      </w:del>
    </w:p>
    <w:p w14:paraId="0B03FCE3" w14:textId="72456707" w:rsidR="00522ACF" w:rsidRDefault="00522ACF" w:rsidP="00522ACF">
      <w:pPr>
        <w:pStyle w:val="Prrafodelista"/>
        <w:numPr>
          <w:ilvl w:val="0"/>
          <w:numId w:val="36"/>
        </w:numPr>
        <w:rPr>
          <w:rFonts w:eastAsiaTheme="minorEastAsia"/>
        </w:rPr>
      </w:pPr>
      <w:del w:id="119" w:author="carpanta" w:date="2016-09-20T10:39:00Z">
        <w:r>
          <w:rPr>
            <w:rFonts w:eastAsiaTheme="minorEastAsia"/>
          </w:rPr>
          <w:delText>C</w:delText>
        </w:r>
        <w:r w:rsidR="006F1ADD">
          <w:rPr>
            <w:rFonts w:eastAsiaTheme="minorEastAsia"/>
          </w:rPr>
          <w:delText>á</w:delText>
        </w:r>
        <w:r>
          <w:rPr>
            <w:rFonts w:eastAsiaTheme="minorEastAsia"/>
          </w:rPr>
          <w:delText>lculo</w:delText>
        </w:r>
      </w:del>
      <w:ins w:id="120" w:author="carpanta" w:date="2016-09-20T10:39:00Z">
        <w:r>
          <w:rPr>
            <w:rFonts w:eastAsiaTheme="minorEastAsia"/>
          </w:rPr>
          <w:t>Calculo</w:t>
        </w:r>
      </w:ins>
      <w:r>
        <w:rPr>
          <w:rFonts w:eastAsiaTheme="minorEastAsia"/>
        </w:rPr>
        <w:t xml:space="preserve"> del umbral de la siguiente manera:</w:t>
      </w:r>
    </w:p>
    <w:p w14:paraId="33094D62" w14:textId="77777777" w:rsidR="00522ACF" w:rsidRPr="00522ACF" w:rsidRDefault="00522ACF" w:rsidP="00522ACF">
      <w:pPr>
        <w:ind w:left="720"/>
        <w:rPr>
          <w:rFonts w:eastAsiaTheme="minorEastAsia"/>
        </w:rPr>
      </w:pPr>
      <m:oMathPara>
        <m:oMath>
          <m:r>
            <w:rPr>
              <w:rFonts w:ascii="Cambria Math" w:eastAsiaTheme="minorEastAsia" w:hAnsi="Cambria Math"/>
            </w:rPr>
            <m:t>Umbral=M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donde k es tal que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r>
            <w:rPr>
              <w:rFonts w:ascii="Cambria Math" w:eastAsiaTheme="minorEastAsia" w:hAnsi="Cambria Math"/>
            </w:rPr>
            <m:t>&lt;falso_positivo</m:t>
          </m:r>
        </m:oMath>
      </m:oMathPara>
    </w:p>
    <w:p w14:paraId="06EA75EE" w14:textId="77777777" w:rsidR="0006679D" w:rsidRDefault="0087360F" w:rsidP="0006679D">
      <w:pPr>
        <w:pStyle w:val="Ttulo4"/>
      </w:pPr>
      <w:r>
        <w:t xml:space="preserve">Problemática encontrada e inicio de la segunda </w:t>
      </w:r>
      <w:r w:rsidR="00FC53D2">
        <w:t>versión</w:t>
      </w:r>
    </w:p>
    <w:p w14:paraId="6BBAF051" w14:textId="77777777"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diseñar un segundo prototipo. </w:t>
      </w:r>
    </w:p>
    <w:p w14:paraId="7DA250DA" w14:textId="77777777" w:rsidR="00E16E76" w:rsidRDefault="00E16E76" w:rsidP="00453FC4">
      <w:r>
        <w:t xml:space="preserve">Las limitaciones </w:t>
      </w:r>
      <w:r w:rsidR="002F48C3">
        <w:t>más</w:t>
      </w:r>
      <w:r>
        <w:t xml:space="preserve"> importantes son las siguientes:</w:t>
      </w:r>
    </w:p>
    <w:p w14:paraId="5704BE18" w14:textId="77777777" w:rsidR="00E16E76" w:rsidRDefault="00E16E76" w:rsidP="00D55C92">
      <w:pPr>
        <w:pStyle w:val="Prrafodelista"/>
        <w:numPr>
          <w:ilvl w:val="0"/>
          <w:numId w:val="36"/>
        </w:numPr>
      </w:pPr>
      <w:r>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14:paraId="6BFD8525" w14:textId="77777777"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el prototipo</w:t>
      </w:r>
      <w:r w:rsidR="0087360F">
        <w:t>.</w:t>
      </w:r>
    </w:p>
    <w:p w14:paraId="77E9C1E4" w14:textId="77777777"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14:paraId="5DC045EE" w14:textId="6B8E769E" w:rsidR="00E16E76" w:rsidRDefault="00E16E76" w:rsidP="00453FC4">
      <w:r>
        <w:t xml:space="preserve">El primero de los problemas fue la cantidad de memoria necesaria para la pila de protocolo. Los </w:t>
      </w:r>
      <w:del w:id="121" w:author="carpanta" w:date="2016-09-20T10:39:00Z">
        <w:r>
          <w:delText>2</w:delText>
        </w:r>
        <w:r w:rsidR="00BF5174">
          <w:delText xml:space="preserve"> </w:delText>
        </w:r>
        <w:r w:rsidRPr="00BF5174">
          <w:rPr>
            <w:i/>
          </w:rPr>
          <w:delText>Kbytes</w:delText>
        </w:r>
      </w:del>
      <w:ins w:id="122" w:author="carpanta" w:date="2016-09-20T10:39:00Z">
        <w:r>
          <w:t>2Kbytes</w:t>
        </w:r>
      </w:ins>
      <w:r>
        <w:t xml:space="preserve">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w:t>
      </w:r>
      <w:r w:rsidR="008C0634">
        <w:t>Bluetooth</w:t>
      </w:r>
      <w:r w:rsidR="00830E4C">
        <w:t xml:space="preserve"> que integrara la pila de protocolos </w:t>
      </w:r>
      <w:r w:rsidR="0084613E">
        <w:t xml:space="preserve">dentro del propio chip, reduciendo </w:t>
      </w:r>
      <w:r w:rsidR="002F48C3">
        <w:t>así</w:t>
      </w:r>
      <w:r w:rsidR="0084613E">
        <w:t xml:space="preserve"> las necesidades de memoria para la comunicación inalámbrica.</w:t>
      </w:r>
    </w:p>
    <w:p w14:paraId="3447B046" w14:textId="77777777" w:rsidR="00E16E76" w:rsidRPr="0006679D" w:rsidRDefault="0084613E" w:rsidP="00453FC4">
      <w:r>
        <w:t xml:space="preserve">El segundo de los problemas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almacenado en el registro de propósito general </w:t>
      </w:r>
      <w:r w:rsidR="002F48C3">
        <w:t>número</w:t>
      </w:r>
      <w:r>
        <w:t xml:space="preserve"> 14 del microcontrolador, de manera que cualquier </w:t>
      </w:r>
      <w:r w:rsidR="002F48C3">
        <w:t>dato</w:t>
      </w:r>
      <w:r>
        <w:t xml:space="preserve"> que hubiera en dicho registro era </w:t>
      </w:r>
      <w:r w:rsidR="002F48C3">
        <w:t>eliminado</w:t>
      </w:r>
      <w:r>
        <w:t xml:space="preserve"> sin </w:t>
      </w:r>
      <w:r w:rsidR="002F48C3">
        <w:t>ningún</w:t>
      </w:r>
      <w:r>
        <w:t xml:space="preserve"> tipo de guarda. Esto provoca </w:t>
      </w:r>
      <w:r w:rsidR="002F48C3">
        <w:t>múltiples</w:t>
      </w:r>
      <w:r>
        <w:t xml:space="preserve"> fenómenos</w:t>
      </w:r>
      <w:r w:rsidR="002F48C3">
        <w:t>,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se comenzó el diseño del siguiente modelo.</w:t>
      </w:r>
    </w:p>
    <w:p w14:paraId="3D424E16" w14:textId="77777777" w:rsidR="00685EF5" w:rsidRDefault="00685EF5" w:rsidP="0021204F">
      <w:pPr>
        <w:pStyle w:val="Ttulo2"/>
      </w:pPr>
      <w:r>
        <w:t xml:space="preserve">Segunda </w:t>
      </w:r>
      <w:r w:rsidR="0097033F">
        <w:t>versión</w:t>
      </w:r>
      <w:r>
        <w:t xml:space="preserve"> (persim</w:t>
      </w:r>
      <w:r w:rsidR="0097033F">
        <w:t>m</w:t>
      </w:r>
      <w:r>
        <w:t>on)</w:t>
      </w:r>
    </w:p>
    <w:p w14:paraId="33BA87F8" w14:textId="77777777"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w:t>
      </w:r>
      <w:r w:rsidR="008C0634">
        <w:t xml:space="preserve">ación de requisitos hardware </w:t>
      </w:r>
      <w:r w:rsidR="002A4DA7">
        <w:t xml:space="preserve">para evitar que se dieran los problemas de falta de recursos que se encontraron en el primer prototipo. </w:t>
      </w:r>
    </w:p>
    <w:p w14:paraId="15FF171A" w14:textId="77777777" w:rsidR="006C5ADC" w:rsidRDefault="002A4DA7" w:rsidP="00AC6791">
      <w:r>
        <w:t xml:space="preserve"> Una vez realizada la segunda versión del prototipo, el primer paso fue probar el código implementado en la primera versión para comprobar que funcionaba correctamente.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14:paraId="76260A66" w14:textId="77777777"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14:paraId="2C69CF9C" w14:textId="77777777" w:rsidR="00A0380C" w:rsidRDefault="00A0380C" w:rsidP="00A0380C">
      <w:pPr>
        <w:pStyle w:val="Ttulo3"/>
      </w:pPr>
      <w:r>
        <w:t xml:space="preserve">Inicialización del hardware </w:t>
      </w:r>
    </w:p>
    <w:p w14:paraId="724E6484" w14:textId="77777777" w:rsidR="00A0380C" w:rsidRDefault="004F495F" w:rsidP="00A0380C">
      <w:r>
        <w:t>E</w:t>
      </w:r>
      <w:r w:rsidR="00A0380C">
        <w:t>l proceso d</w:t>
      </w:r>
      <w:r>
        <w:t>e inicialización del software utiliza</w:t>
      </w:r>
      <w:r w:rsidR="00A0380C">
        <w:t xml:space="preserve"> las funciones proporcionadas por la HAL para configurar todos los periféricos y los módulos hardware. La secuencia de inicio es la siguiente:</w:t>
      </w:r>
    </w:p>
    <w:p w14:paraId="44731BC8" w14:textId="77777777" w:rsidR="00A0380C" w:rsidRDefault="00A0380C" w:rsidP="00A0380C">
      <w:pPr>
        <w:pStyle w:val="Prrafodelista"/>
        <w:numPr>
          <w:ilvl w:val="0"/>
          <w:numId w:val="35"/>
        </w:numPr>
      </w:pPr>
      <w:r>
        <w:t>Inicialización de bajo de nivel de la placa, lo cual incluye la configuración de la fuente de reloj para cada uno de los relojes del sistema y la configuración de los periféricos y puertos del microcontrolador.</w:t>
      </w:r>
      <w:r w:rsidR="00833474">
        <w:t xml:space="preserve"> A</w:t>
      </w:r>
      <w:r w:rsidR="004F495F">
        <w:t>dicionalmente, se comprueba si el microcontrolador estaba en un modo de bajo consumo antes de arranca</w:t>
      </w:r>
      <w:r w:rsidR="008C0634">
        <w:t>r</w:t>
      </w:r>
      <w:r w:rsidR="004F495F">
        <w:t>. Si en efecto se trata de una reanudación desde un modo de bajo consumo, se comprueba que el pulsador hardware se manteng</w:t>
      </w:r>
      <w:r w:rsidR="008C0634">
        <w:t>a al menos dos segundos pulsado</w:t>
      </w:r>
      <w:r w:rsidR="004F495F">
        <w:t xml:space="preserve"> para continuar con el arranque. Si durante ese tiempo se libera el pulsador, el arranque se detiene y se retorna al modo bajo consumo. </w:t>
      </w:r>
    </w:p>
    <w:p w14:paraId="0EFD9D01" w14:textId="77777777" w:rsidR="00A0380C" w:rsidRDefault="00A0380C" w:rsidP="00A0380C">
      <w:pPr>
        <w:pStyle w:val="Prrafodelista"/>
        <w:numPr>
          <w:ilvl w:val="0"/>
          <w:numId w:val="35"/>
        </w:numPr>
      </w:pPr>
      <w:r>
        <w:t>Arranque y configuración de los módulos hardware, lo cual se realiza a través de los puertos que hemos configurado en la etapa anterior. Esta configuración consiste en el envío de los comandos correspondientes para que los escribir en los registros de configuración de cada módulo hardware la configuración deseada.</w:t>
      </w:r>
    </w:p>
    <w:p w14:paraId="327CDE92" w14:textId="77777777" w:rsidR="00FA38D7" w:rsidRDefault="001D1218" w:rsidP="006C0A86">
      <w:pPr>
        <w:pStyle w:val="Prrafodelista"/>
        <w:numPr>
          <w:ilvl w:val="0"/>
          <w:numId w:val="35"/>
        </w:numPr>
      </w:pPr>
      <w:r>
        <w:t>Definición</w:t>
      </w:r>
      <w:r w:rsidR="00FA38D7">
        <w:t xml:space="preserve"> de tareas y elementos de </w:t>
      </w:r>
      <w:r w:rsidR="006C0A86">
        <w:t xml:space="preserve">sincronización del sistema operativo, en el cual se añaden todas las tareas al planificador, se les asigna prioridad y se reserva el espacio de memoria para cada una de ellas, además de definir todos los elementos de </w:t>
      </w:r>
      <w:r>
        <w:t>sincronización (semáforos</w:t>
      </w:r>
      <w:r w:rsidR="006C0A86">
        <w:t xml:space="preserve"> y colas de datos) que se van a utilizar. </w:t>
      </w:r>
    </w:p>
    <w:p w14:paraId="7B734B25" w14:textId="77777777" w:rsidR="00A0380C" w:rsidRDefault="00833474" w:rsidP="00A0380C">
      <w:r>
        <w:rPr>
          <w:noProof/>
          <w:lang w:eastAsia="es-ES"/>
        </w:rPr>
        <w:drawing>
          <wp:inline distT="0" distB="0" distL="0" distR="0">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uencia de arranue de chichinab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1178560"/>
                    </a:xfrm>
                    <a:prstGeom prst="rect">
                      <a:avLst/>
                    </a:prstGeom>
                  </pic:spPr>
                </pic:pic>
              </a:graphicData>
            </a:graphic>
          </wp:inline>
        </w:drawing>
      </w:r>
    </w:p>
    <w:p w14:paraId="1116CEEB" w14:textId="77777777" w:rsidR="00A0380C" w:rsidRDefault="00A0380C" w:rsidP="00A0380C"/>
    <w:p w14:paraId="330CC63E" w14:textId="77777777" w:rsidR="00A0380C" w:rsidRPr="00D65F86" w:rsidRDefault="00A0380C" w:rsidP="00A0380C">
      <w:r>
        <w:t xml:space="preserve">Una vez finaliza esta inicialización, tenemos los periféricos y los módulos listos para comenzar su funcionamiento normal. En esta secuencia de inicialización no se encuentra la configuración de la pila de protocolos </w:t>
      </w:r>
      <w:r w:rsidR="006C0A86">
        <w:t>porque dicha inicialización será hecha una vez el sistema operativo haya arrancado</w:t>
      </w:r>
      <w:r>
        <w:t xml:space="preserve">. </w:t>
      </w:r>
    </w:p>
    <w:p w14:paraId="0C1E0D32" w14:textId="77777777" w:rsidR="00685EF5" w:rsidRDefault="00252F66" w:rsidP="0021204F">
      <w:pPr>
        <w:pStyle w:val="Ttulo3"/>
      </w:pPr>
      <w:r>
        <w:t>Procesado de señal</w:t>
      </w:r>
    </w:p>
    <w:p w14:paraId="77ECF461" w14:textId="77777777" w:rsidR="00190C5A" w:rsidRDefault="00190C5A" w:rsidP="00190C5A">
      <w:r>
        <w:t xml:space="preserve">En este </w:t>
      </w:r>
      <w:r w:rsidR="00F40EAB">
        <w:t>módulo</w:t>
      </w:r>
      <w:r>
        <w:t>, el códig</w:t>
      </w:r>
      <w:r w:rsidR="003B44C9">
        <w:t xml:space="preserve">o utilizado es el mismo que se </w:t>
      </w:r>
      <w:r w:rsidR="001D1218">
        <w:t>empleó</w:t>
      </w:r>
      <w:r w:rsidR="003B44C9">
        <w:t xml:space="preserve"> para el primer prototipo, por lo que vamos a pasar directamente a las tareas.</w:t>
      </w:r>
      <w:r w:rsidR="006108A7">
        <w:t xml:space="preserve"> Las tareas se organizan de la siguiente manera</w:t>
      </w:r>
      <w:r w:rsidR="00896805">
        <w:t>:</w:t>
      </w:r>
    </w:p>
    <w:p w14:paraId="58681670" w14:textId="77777777" w:rsidR="00896805" w:rsidRPr="00190C5A" w:rsidRDefault="00A3001E" w:rsidP="00190C5A">
      <w:r>
        <w:rPr>
          <w:noProof/>
          <w:lang w:eastAsia="es-ES"/>
        </w:rPr>
        <w:drawing>
          <wp:inline distT="0" distB="0" distL="0" distR="0">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14:paraId="2C31A16D" w14:textId="77777777" w:rsidR="00685EF5" w:rsidRDefault="003B44C9" w:rsidP="0021204F">
      <w:pPr>
        <w:pStyle w:val="Ttulo4"/>
      </w:pPr>
      <w:r>
        <w:t>Tareas</w:t>
      </w:r>
    </w:p>
    <w:p w14:paraId="070AAB2B" w14:textId="77777777" w:rsidR="003B44C9" w:rsidRDefault="00252F66" w:rsidP="003B44C9">
      <w:r>
        <w:t xml:space="preserve">Para realizar todo el procesado </w:t>
      </w:r>
      <w:r w:rsidR="003B44C9">
        <w:t>digital utilizamos un total</w:t>
      </w:r>
      <w:r>
        <w:t xml:space="preserve"> cinco tareas, las cuales, como ya se ha comentado en el diseño, se relacionan entre </w:t>
      </w:r>
      <w:r w:rsidR="001D1218">
        <w:t>sí</w:t>
      </w:r>
      <w:r>
        <w:t xml:space="preserve"> con un modelo de productor-consumidor. Adicionalmente, la tarea de adquisición debe sincronizarse con las interrupciones </w:t>
      </w:r>
      <w:r w:rsidR="00506FD7">
        <w:t>que genera que</w:t>
      </w:r>
      <w:r>
        <w:t xml:space="preserve"> el </w:t>
      </w:r>
      <w:r w:rsidR="00506FD7">
        <w:t>AFE.</w:t>
      </w:r>
    </w:p>
    <w:p w14:paraId="3F55388F" w14:textId="77777777" w:rsidR="00506FD7" w:rsidRDefault="00506FD7" w:rsidP="00506FD7">
      <w:pPr>
        <w:pStyle w:val="Subttulo"/>
      </w:pPr>
      <w:r>
        <w:t xml:space="preserve">Tarea de </w:t>
      </w:r>
      <w:r w:rsidR="001D1218">
        <w:t>adquisición</w:t>
      </w:r>
      <w:r>
        <w:t xml:space="preserve"> y formateo </w:t>
      </w:r>
    </w:p>
    <w:p w14:paraId="436798AC" w14:textId="77777777" w:rsidR="00506FD7" w:rsidRDefault="00506FD7" w:rsidP="00506FD7">
      <w:r>
        <w:t xml:space="preserve">Esta tarea utiliza dos semáforos para su sincronización con las interrupciones y </w:t>
      </w:r>
      <w:r w:rsidR="001D1218">
        <w:t>deposita</w:t>
      </w:r>
      <w:r>
        <w:t xml:space="preserve"> los datos </w:t>
      </w:r>
      <w:r w:rsidR="001D1218">
        <w:t>leídos</w:t>
      </w:r>
      <w:r>
        <w:t xml:space="preserve"> en dos colas distintas, las cuales </w:t>
      </w:r>
      <w:r w:rsidR="001D1218">
        <w:t>serán</w:t>
      </w:r>
      <w:r>
        <w:t xml:space="preserve"> </w:t>
      </w:r>
      <w:r w:rsidR="001D1218">
        <w:t>leídas</w:t>
      </w:r>
      <w:r>
        <w:t xml:space="preserve"> después por la tarea de filtrado. </w:t>
      </w:r>
    </w:p>
    <w:p w14:paraId="7858C656" w14:textId="77777777" w:rsidR="00506FD7" w:rsidRDefault="00506FD7" w:rsidP="00506FD7">
      <w:r>
        <w:t xml:space="preserve">El primero de ellos se desbloquea cuando el AFE produce una interrupción e inicia la lectura, que como </w:t>
      </w:r>
      <w:r w:rsidR="001D1218">
        <w:t>indicamos</w:t>
      </w:r>
      <w:r>
        <w:t xml:space="preserve"> en el análisis de la capa de abstracción hardware utiliza DMA para la lectura del SPI, por lo que la tarea queda</w:t>
      </w:r>
      <w:r w:rsidR="006108A7">
        <w:t xml:space="preserve"> suspendida</w:t>
      </w:r>
      <w:r>
        <w:t xml:space="preserve"> a la espera de que se desbloquee el segundo </w:t>
      </w:r>
      <w:r w:rsidR="001D1218">
        <w:t>semáforo</w:t>
      </w:r>
      <w:r>
        <w:t xml:space="preserve">. </w:t>
      </w:r>
    </w:p>
    <w:p w14:paraId="00BDD8DE" w14:textId="77777777" w:rsidR="00506FD7" w:rsidRDefault="00506FD7" w:rsidP="00506FD7">
      <w:r>
        <w:t xml:space="preserve">El segundo de ellos se desbloquea cuando se produce una interrupción de transferencia terminada del DMA y entonces se inicia el formateo de los datos recibidos. El formateo de dichos datos se hace de la misma forma que la descrita para el primer prototipo, pero en este caso se realiza para los dos canales que </w:t>
      </w:r>
      <w:r w:rsidR="001D1218">
        <w:t>envía</w:t>
      </w:r>
      <w:r>
        <w:t xml:space="preserve"> el AFE.</w:t>
      </w:r>
    </w:p>
    <w:p w14:paraId="0E356770" w14:textId="77777777" w:rsidR="00506FD7" w:rsidRPr="00506FD7" w:rsidRDefault="00506FD7" w:rsidP="00506FD7">
      <w:r>
        <w:t>Esta cuando finalizada todo el proceso de recepción y formateo</w:t>
      </w:r>
      <w:r w:rsidR="006108A7">
        <w:t>, escribe en las colas de datos definidas para el canal uno y el canal dos del AFE y vuelve al estado suspendida hasta que se produce una nueva interrupción del AFE</w:t>
      </w:r>
      <w:r w:rsidR="00A0380C">
        <w:t>.</w:t>
      </w:r>
    </w:p>
    <w:p w14:paraId="31CDDC4D" w14:textId="77777777" w:rsidR="003B44C9" w:rsidRPr="003B44C9" w:rsidRDefault="006108A7" w:rsidP="006108A7">
      <w:pPr>
        <w:pStyle w:val="Subttulo"/>
      </w:pPr>
      <w:r>
        <w:t>Tarea de filtrado</w:t>
      </w:r>
    </w:p>
    <w:p w14:paraId="4189462F" w14:textId="77777777" w:rsidR="00A0380C" w:rsidRDefault="006108A7" w:rsidP="002C288F">
      <w:r>
        <w:t>Esta tarea utiliza co</w:t>
      </w:r>
      <w:r w:rsidR="008C0634">
        <w:t xml:space="preserve">mo sincronismo con su </w:t>
      </w:r>
      <w:r w:rsidR="00FC53D2">
        <w:t>productor (la</w:t>
      </w:r>
      <w:r>
        <w:t xml:space="preserve"> tarea de adquisición </w:t>
      </w:r>
      <w:r w:rsidR="00A0380C">
        <w:t>y formateo de datos</w:t>
      </w:r>
      <w:r w:rsidR="008C0634">
        <w:t xml:space="preserve">) </w:t>
      </w:r>
      <w:r w:rsidR="00A0380C">
        <w:t>las colas de datos utilizadas para los canales uno y dos del AFE.</w:t>
      </w:r>
    </w:p>
    <w:p w14:paraId="4A5650DA" w14:textId="53698DFF" w:rsidR="00A0380C" w:rsidRDefault="00A0380C" w:rsidP="002C288F">
      <w:r>
        <w:t xml:space="preserve"> Cuando se reciben ambos canales, </w:t>
      </w:r>
      <w:r w:rsidR="000A20A6">
        <w:t xml:space="preserve">la tarea se reanuda y </w:t>
      </w:r>
      <w:r>
        <w:t xml:space="preserve">se aplica el filtrado previo </w:t>
      </w:r>
      <w:r w:rsidR="006C0A86">
        <w:t xml:space="preserve">necesario para poder mostrar la señal por la interfaz de usuario y se calculan las cuatro derivaciones adicionales que se pueden extraer de las dos derivaciones principales que medimos con el </w:t>
      </w:r>
      <w:r w:rsidR="00855EC4">
        <w:t>AFE (más</w:t>
      </w:r>
      <w:r w:rsidR="006C0A86">
        <w:t xml:space="preserve"> detalles sobre estos cálculos en [</w:t>
      </w:r>
      <w:del w:id="123" w:author="carpanta" w:date="2016-09-20T10:39:00Z">
        <w:r w:rsidR="00645EF9">
          <w:delText>2</w:delText>
        </w:r>
      </w:del>
      <w:ins w:id="124" w:author="carpanta" w:date="2016-09-20T10:39:00Z">
        <w:r w:rsidR="006C0A86">
          <w:t>5</w:t>
        </w:r>
      </w:ins>
      <w:r w:rsidR="006C0A86">
        <w:t xml:space="preserve">]), y enviamos las seis derivaciones a la interfaz de usuario </w:t>
      </w:r>
      <w:r w:rsidR="000A20A6">
        <w:t>para que luego puedan representarse por pantalla. Una vez hecho este primer procesado, aplicamos la etapa final y enviamos esta muestra a la tarea de detección de ritmo cardiaco y vuelve al estado suspendido hasta que se vuelve a recibir amb</w:t>
      </w:r>
      <w:r w:rsidR="000842C2">
        <w:t>o</w:t>
      </w:r>
      <w:r w:rsidR="000A20A6">
        <w:t xml:space="preserve">s </w:t>
      </w:r>
      <w:r w:rsidR="000842C2">
        <w:t>canales</w:t>
      </w:r>
      <w:r w:rsidR="000A20A6">
        <w:t>.</w:t>
      </w:r>
    </w:p>
    <w:p w14:paraId="6C68A032" w14:textId="77777777" w:rsidR="000A20A6" w:rsidRDefault="000A20A6" w:rsidP="000842C2">
      <w:pPr>
        <w:pStyle w:val="Subttulo"/>
      </w:pPr>
      <w:r>
        <w:t xml:space="preserve">Tarea de </w:t>
      </w:r>
      <w:r w:rsidR="00855EC4">
        <w:t>detección de ritmo cardiaco</w:t>
      </w:r>
    </w:p>
    <w:p w14:paraId="04D698AD" w14:textId="77777777" w:rsidR="00855EC4" w:rsidRDefault="000842C2" w:rsidP="002C288F">
      <w:r>
        <w:t>Esta tarea es el consumidor de la tarea de filtrado</w:t>
      </w:r>
      <w:r w:rsidR="00EB7321">
        <w:t xml:space="preserve"> y por tanto reanuda su ejecución cuando esta pone algún dato en la cola de señal procesada.</w:t>
      </w:r>
    </w:p>
    <w:p w14:paraId="37ABD7BA" w14:textId="77777777" w:rsidR="00EB7321" w:rsidRDefault="00EB7321" w:rsidP="002C288F">
      <w:r>
        <w:t xml:space="preserve">Al recibir una muestra nueva, aplica todo el proceso de detección de ritmo cardiaco descrito para la versión anterior </w:t>
      </w:r>
      <w:r w:rsidR="001D1218">
        <w:t>(cálculo</w:t>
      </w:r>
      <w:r>
        <w:t xml:space="preserve"> de distancia temporal RR, actualización de umbrales, </w:t>
      </w:r>
      <w:r w:rsidR="001D1218">
        <w:t>etc.</w:t>
      </w:r>
      <w:r>
        <w:t xml:space="preserve">) y vuelve al estado suspendido hasta que recibe una nueva muestra. Cuando se produce una detección de intervalo RR, </w:t>
      </w:r>
      <w:r w:rsidR="001D1218">
        <w:t>envía</w:t>
      </w:r>
      <w:r>
        <w:t xml:space="preserve"> la información a la tarea de generación de contraseña a través de la cola definida para ese </w:t>
      </w:r>
      <w:r w:rsidR="001D1218">
        <w:t>propósito</w:t>
      </w:r>
      <w:r>
        <w:t xml:space="preserve">. </w:t>
      </w:r>
    </w:p>
    <w:p w14:paraId="567FBADC" w14:textId="77777777" w:rsidR="00EB7321" w:rsidRPr="006C0A86" w:rsidRDefault="00EB7321" w:rsidP="002C288F">
      <w:r>
        <w:t xml:space="preserve">Adicionalmente, para el simulador de marcapasos, en caso de se identifique una </w:t>
      </w:r>
      <w:r w:rsidR="001D1218">
        <w:t>situación</w:t>
      </w:r>
      <w:r>
        <w:t xml:space="preserve"> de riesgo cardiaco, notifica a la tarea de autenticación que debe entrar en modo promiscuo</w:t>
      </w:r>
      <w:r w:rsidR="007F5ABE">
        <w:t xml:space="preserve"> mediante una variable global</w:t>
      </w:r>
      <w:r>
        <w:t>.</w:t>
      </w:r>
    </w:p>
    <w:p w14:paraId="7D305DEA" w14:textId="77777777" w:rsidR="00685EF5" w:rsidRDefault="00685EF5" w:rsidP="002C288F">
      <w:pPr>
        <w:pStyle w:val="Ttulo3"/>
      </w:pPr>
      <w:r>
        <w:t xml:space="preserve">Algoritmo de </w:t>
      </w:r>
      <w:r w:rsidR="0097033F">
        <w:t>autentificación</w:t>
      </w:r>
    </w:p>
    <w:p w14:paraId="438FCB99" w14:textId="77777777" w:rsidR="00681F38" w:rsidRDefault="00453FE8" w:rsidP="00453FE8">
      <w:r>
        <w:t xml:space="preserve">Este </w:t>
      </w:r>
      <w:r w:rsidR="000B18F7">
        <w:t>módulo</w:t>
      </w:r>
      <w:r>
        <w:t xml:space="preserve">, igual que pasaba con el de procesado de señal, conserva buena parte del código que se </w:t>
      </w:r>
      <w:r w:rsidR="000B18F7">
        <w:t>implementó</w:t>
      </w:r>
      <w:r>
        <w:t xml:space="preserve"> para el primer prototipo. Por lo tanto, el cambio que se realiza aquí es la utilización de tareas y elementos de sincronización para llevar a cabo </w:t>
      </w:r>
      <w:r w:rsidR="00681F38">
        <w:t>las acciones necesarias para el algoritmo de autentificación.</w:t>
      </w:r>
    </w:p>
    <w:p w14:paraId="7E829481" w14:textId="77777777" w:rsidR="00453FE8" w:rsidRDefault="00681F38" w:rsidP="00453FE8">
      <w:r>
        <w:t xml:space="preserve">La implementación de estas tareas se hace como si fueran tareas periódicas, </w:t>
      </w:r>
      <w:r w:rsidR="000B18F7">
        <w:t>ya que,</w:t>
      </w:r>
      <w:r>
        <w:t xml:space="preserve"> en lugar de finalizar su ejecución, simplemente entran en estado suspendido. Esto obliga a utilizar un método de sincronización adicional, que coordinara la recepción </w:t>
      </w:r>
      <w:r w:rsidR="00FA61E1">
        <w:t xml:space="preserve">de un comando por la interfaz </w:t>
      </w:r>
      <w:r w:rsidR="000B18F7">
        <w:t>inalámbrica</w:t>
      </w:r>
      <w:r w:rsidR="00FA61E1">
        <w:t xml:space="preserve"> con el inicio de estas </w:t>
      </w:r>
      <w:r w:rsidR="000B18F7">
        <w:t>tareas (los</w:t>
      </w:r>
      <w:r w:rsidR="00FA61E1">
        <w:t xml:space="preserve"> detalles sobre la parte de comunicación inalámbrica en el apartado 4.2.</w:t>
      </w:r>
      <w:r w:rsidR="0005480C">
        <w:t>4</w:t>
      </w:r>
      <w:r w:rsidR="00FA61E1">
        <w:t>)</w:t>
      </w:r>
    </w:p>
    <w:p w14:paraId="72881697" w14:textId="77777777" w:rsidR="00FA61E1" w:rsidRDefault="00B15798" w:rsidP="00453FE8">
      <w:r>
        <w:t xml:space="preserve">El esquema organizativo de este </w:t>
      </w:r>
      <w:r w:rsidR="000B18F7">
        <w:t>módulo</w:t>
      </w:r>
      <w:r>
        <w:t xml:space="preserve"> ser</w:t>
      </w:r>
      <w:r w:rsidR="008C0634">
        <w:t>í</w:t>
      </w:r>
      <w:r>
        <w:t>a el siguiente:</w:t>
      </w:r>
    </w:p>
    <w:p w14:paraId="69D79743" w14:textId="77777777" w:rsidR="00B15798" w:rsidRDefault="00F0742A" w:rsidP="00453FE8">
      <w:r>
        <w:rPr>
          <w:noProof/>
          <w:lang w:eastAsia="es-ES"/>
        </w:rPr>
        <w:drawing>
          <wp:inline distT="0" distB="0" distL="0" distR="0">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14:paraId="0ED2E1A6" w14:textId="77777777" w:rsidR="00525E06" w:rsidRDefault="00525E06" w:rsidP="00525E06">
      <w:pPr>
        <w:pStyle w:val="Subttulo"/>
      </w:pPr>
      <w:r>
        <w:t>Tarea de generación de contraseña</w:t>
      </w:r>
    </w:p>
    <w:p w14:paraId="4B275DE4" w14:textId="77777777" w:rsidR="000C151E" w:rsidRDefault="000C151E" w:rsidP="00525E06">
      <w:r>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 a que la tarea de autenticación le notifique puede comenzar a generar la contraseña para que pueda comenzar a funcionar.</w:t>
      </w:r>
    </w:p>
    <w:p w14:paraId="4049E3B2" w14:textId="77777777" w:rsidR="00525E06" w:rsidRDefault="000C151E" w:rsidP="00226795">
      <w:r>
        <w:t xml:space="preserve">Esta sincronización se implementa usando una </w:t>
      </w:r>
      <w:r w:rsidR="000B18F7">
        <w:t>limitación</w:t>
      </w:r>
      <w:r>
        <w:t xml:space="preserve"> temporal para </w:t>
      </w:r>
      <w:r w:rsidR="00226795">
        <w:t xml:space="preserve">el semáforo que permite de la generación de la clave. De esta manera, la tarea puede estar consumiendo los </w:t>
      </w:r>
      <w:r w:rsidR="000B18F7">
        <w:t>datos (aunque</w:t>
      </w:r>
      <w:r w:rsidR="00226795">
        <w:t xml:space="preserve"> estos sean descartados) de manera continua sin que ll</w:t>
      </w:r>
      <w:r w:rsidR="0024192C">
        <w:t xml:space="preserve">egue a generarse la clave. Cuando el semáforo se libera, los datos consumidos pasan a ser utilizados para la generación de la contraseña y cuando este proceso finaliza, se </w:t>
      </w:r>
      <w:r w:rsidR="000B18F7">
        <w:t>envía</w:t>
      </w:r>
      <w:r w:rsidR="0024192C">
        <w:t xml:space="preserve"> tanto a la tarea de </w:t>
      </w:r>
      <w:r w:rsidR="000B18F7">
        <w:t>autenticación</w:t>
      </w:r>
      <w:r w:rsidR="0024192C">
        <w:t xml:space="preserve"> como a la tarea de transmisión de datos. </w:t>
      </w:r>
    </w:p>
    <w:p w14:paraId="6DB104C5" w14:textId="77777777" w:rsidR="0024192C" w:rsidRDefault="0024192C" w:rsidP="0024192C">
      <w:pPr>
        <w:pStyle w:val="Subttulo"/>
      </w:pPr>
      <w:r>
        <w:t>Tarea de autenticación</w:t>
      </w:r>
    </w:p>
    <w:p w14:paraId="3B10E2FE" w14:textId="77777777" w:rsidR="0024192C" w:rsidRDefault="0024192C" w:rsidP="0024192C">
      <w:r>
        <w:t xml:space="preserve">De forma similar a la tarea de generación de clave, esta tarea tiene que </w:t>
      </w:r>
      <w:r w:rsidR="000B18F7">
        <w:t>manejar</w:t>
      </w:r>
      <w:r>
        <w:t xml:space="preserve"> varios elementos de sincronización </w:t>
      </w:r>
      <w:r w:rsidR="000B18F7">
        <w:t>para</w:t>
      </w:r>
      <w:r>
        <w:t xml:space="preserve"> llevar a cabo sus funciones.</w:t>
      </w:r>
    </w:p>
    <w:p w14:paraId="11E0F3A2" w14:textId="77777777" w:rsidR="0024192C" w:rsidRDefault="0024192C" w:rsidP="0024192C">
      <w:r>
        <w:t xml:space="preserve">En primer lugar, esta tarea se encuentra suspendida a la espera que la tarea de recepción </w:t>
      </w:r>
      <w:r w:rsidR="008C0634">
        <w:t>Bluetooth</w:t>
      </w:r>
      <w:r>
        <w:t xml:space="preserve">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w:t>
      </w:r>
      <w:r w:rsidR="008C0634">
        <w:t>Bluetooth</w:t>
      </w:r>
      <w:r>
        <w:t xml:space="preserve"> como la clave interna a través de la tarea de generación de contraseña.</w:t>
      </w:r>
    </w:p>
    <w:p w14:paraId="7DEF3AA8" w14:textId="77777777" w:rsidR="00506862" w:rsidRPr="00453FE8" w:rsidRDefault="0024192C" w:rsidP="00226795">
      <w:r>
        <w:t xml:space="preserve">Una vez que dispone de ambas contraseñas, aplica </w:t>
      </w:r>
      <w:r w:rsidR="00F0742A">
        <w:t>el algoritmo de autentificación</w:t>
      </w:r>
      <w:r w:rsidR="002577B8">
        <w:t xml:space="preserve"> que se implementó para el primer prototipo para obtener la respuesta de si </w:t>
      </w:r>
      <w:r w:rsidR="008C0634">
        <w:t>correcta</w:t>
      </w:r>
      <w:r w:rsidR="002577B8">
        <w:t xml:space="preserve"> la contraseña o no. </w:t>
      </w:r>
      <w:r w:rsidR="00506862">
        <w:t xml:space="preserve">Si esta respuesta es positiva, la conexión actual se marca como </w:t>
      </w:r>
      <w:r w:rsidR="00F40EAB">
        <w:t>autenticada</w:t>
      </w:r>
      <w:r w:rsidR="00506862">
        <w:t xml:space="preserve"> y si no, se fuerza una finalización de la conexión inalámbrica.</w:t>
      </w:r>
    </w:p>
    <w:p w14:paraId="5DAA30B2" w14:textId="77777777" w:rsidR="00506862" w:rsidRDefault="00D822C3" w:rsidP="00506862">
      <w:pPr>
        <w:pStyle w:val="Ttulo3"/>
      </w:pPr>
      <w:r>
        <w:t xml:space="preserve">Comunicación </w:t>
      </w:r>
      <w:r w:rsidR="00F40EAB">
        <w:t>inalámbrica</w:t>
      </w:r>
    </w:p>
    <w:p w14:paraId="651B0BA2" w14:textId="77777777" w:rsidR="00A07739" w:rsidRPr="00A07739" w:rsidRDefault="007C2BFE" w:rsidP="00A07739">
      <w:r>
        <w:t xml:space="preserve">Este </w:t>
      </w:r>
      <w:r w:rsidR="00F40EAB">
        <w:t>módulo</w:t>
      </w:r>
      <w:r>
        <w:t xml:space="preserve"> no fue implementado en el primer prototipo por los motivos que se mencionan en el apartado 4.1.2.5. En primer lugar, describiremos el proceso que se ha seguido para implementar la pila de protocolos que hemos utilizado y después se describirá </w:t>
      </w:r>
      <w:r w:rsidR="00F40EAB">
        <w:t>cómo</w:t>
      </w:r>
      <w:r>
        <w:t xml:space="preserve"> se gestiona el establecimiento de la conexión entre el dispositivo de acceso y el simulador de marcapasos</w:t>
      </w:r>
    </w:p>
    <w:p w14:paraId="599A2010" w14:textId="77777777" w:rsidR="00506862" w:rsidRDefault="00506862" w:rsidP="00506862">
      <w:pPr>
        <w:pStyle w:val="Ttulo4"/>
      </w:pPr>
      <w:r>
        <w:t>Pila de protocolos</w:t>
      </w:r>
    </w:p>
    <w:p w14:paraId="08CCFA54" w14:textId="77777777" w:rsidR="008C0634" w:rsidRDefault="007C2BFE" w:rsidP="007C2BFE">
      <w:r>
        <w:t xml:space="preserve">La pila de protocolos </w:t>
      </w:r>
      <w:r w:rsidR="008C0634">
        <w:t xml:space="preserve">elegida es la versión para ARM-Cortex-M3 de </w:t>
      </w:r>
      <w:r w:rsidR="00F40EAB">
        <w:t>Bluetopia</w:t>
      </w:r>
      <w:r w:rsidR="008C0634">
        <w:t xml:space="preserve">, que es la pila de protocolos que proporciona de forma gratuita Texas Instruments. </w:t>
      </w:r>
    </w:p>
    <w:p w14:paraId="3AAC2D4D" w14:textId="77777777" w:rsidR="007C2BFE" w:rsidRDefault="008C0634" w:rsidP="007C2BFE">
      <w:r>
        <w:t xml:space="preserve">Esta pila </w:t>
      </w:r>
      <w:r w:rsidR="005C059B">
        <w:t>necesita de ciertas adap</w:t>
      </w:r>
      <w:r w:rsidR="00F40EAB">
        <w:t>ta</w:t>
      </w:r>
      <w:r w:rsidR="005C059B">
        <w:t xml:space="preserve">ciones para su funcionamiento en nuestro microcontrolador. Dichos cambios consisten en la adaptación de la capa de transporte físico y el </w:t>
      </w:r>
      <w:r w:rsidR="00F40EAB">
        <w:t>núcleo</w:t>
      </w:r>
      <w:r w:rsidR="005C059B">
        <w:t xml:space="preserve"> de tiempo real que incluye en su versión adaptada para el uso con un sistema operativo.</w:t>
      </w:r>
    </w:p>
    <w:p w14:paraId="7A52B311" w14:textId="77777777" w:rsidR="003D618B" w:rsidRDefault="003D618B" w:rsidP="007C2BFE">
      <w:r>
        <w:t xml:space="preserve">Los cambios en la capa de transporte se basan en adaptar la implementación por defecto que se ofrece cuando descargas la pila, adaptada para la familia de microcontroladores STM32F4, a nuestro microcontrolador. Esta capa física </w:t>
      </w:r>
      <w:r w:rsidR="00F40EAB">
        <w:t>está</w:t>
      </w:r>
      <w:r>
        <w:t xml:space="preserve"> basada en el uso de las transferencias y recepciones de datos por UART utilizando DMA para evitar en la medida de lo posible la intervención de la </w:t>
      </w:r>
      <w:r w:rsidR="00F40EAB">
        <w:t>CPU</w:t>
      </w:r>
      <w:r>
        <w:t xml:space="preserve"> en la transferencia de datos entre el microcontrolador y el chip de </w:t>
      </w:r>
      <w:r w:rsidR="008C0634">
        <w:t>Bluetooth</w:t>
      </w:r>
      <w:r>
        <w:t xml:space="preserve">. Dicha implementación utiliza una tarea del sistema operativo para atender a las interrupciones de transferencia completada del DMA, de una manera muy similar a la se ha empleado en este proyecto para atender </w:t>
      </w:r>
      <w:r w:rsidR="00F40EAB">
        <w:t>módulos</w:t>
      </w:r>
      <w:r>
        <w:t xml:space="preserve"> hardware. </w:t>
      </w:r>
    </w:p>
    <w:p w14:paraId="51AC9A0C" w14:textId="77777777" w:rsidR="005C059B" w:rsidRDefault="003D618B" w:rsidP="007C2BFE">
      <w:r>
        <w:t>Sin embargo, este planteamiento presenta el problema que ni las transmisiones ni las recepciones tienen un tamaño fijo</w:t>
      </w:r>
      <w:r w:rsidR="00F40EAB">
        <w:t xml:space="preserve"> lo cual obliga a </w:t>
      </w:r>
      <w:r w:rsidR="00F40EAB" w:rsidRPr="00F40EAB">
        <w:t xml:space="preserve">utilizar </w:t>
      </w:r>
      <w:r>
        <w:t xml:space="preserve">una lógica un tanto compleja para analizar el </w:t>
      </w:r>
      <w:r w:rsidR="00F40EAB">
        <w:t>número</w:t>
      </w:r>
      <w:r>
        <w:t xml:space="preserve"> de bits que se han transmitido o recibido y </w:t>
      </w:r>
      <w:r w:rsidR="00F40EAB">
        <w:t>así</w:t>
      </w:r>
      <w:r>
        <w:t xml:space="preserve"> de</w:t>
      </w:r>
      <w:r w:rsidR="00F40EAB">
        <w:t>c</w:t>
      </w:r>
      <w:r w:rsidR="00757630">
        <w:t>i</w:t>
      </w:r>
      <w:r w:rsidR="00F40EAB">
        <w:t>d</w:t>
      </w:r>
      <w:r w:rsidR="00757630">
        <w:t xml:space="preserve">ir si hay que continuar con </w:t>
      </w:r>
      <w:r>
        <w:t>la transmisión/recepción para completar el proceso.</w:t>
      </w:r>
    </w:p>
    <w:p w14:paraId="659E9666" w14:textId="77777777" w:rsidR="003D618B" w:rsidRDefault="003D618B" w:rsidP="007C2BFE">
      <w:r>
        <w:t>En nuestro proyecto se ha decido simpli</w:t>
      </w:r>
      <w:r w:rsidR="00F40EAB">
        <w:t>fi</w:t>
      </w:r>
      <w:r>
        <w:t xml:space="preserve">car toda esta lógica limitando la recepción a un único </w:t>
      </w:r>
      <w:r w:rsidRPr="00251A98">
        <w:rPr>
          <w:i/>
        </w:rPr>
        <w:t>byte</w:t>
      </w:r>
      <w:r>
        <w:t xml:space="preserve">, que es la unidad </w:t>
      </w:r>
      <w:r w:rsidR="00F40EAB">
        <w:t>mínima</w:t>
      </w:r>
      <w:r>
        <w:t xml:space="preserve"> de intercambio entre el microcontrolador y el chip</w:t>
      </w:r>
      <w:r w:rsidR="00015F5A">
        <w:t xml:space="preserve"> de </w:t>
      </w:r>
      <w:r w:rsidR="008C0634">
        <w:t>Bluetooth</w:t>
      </w:r>
      <w:r w:rsidR="00015F5A">
        <w:t xml:space="preserve">. Esta decisión implica que la CPU va tener que intervenir un mayor </w:t>
      </w:r>
      <w:r w:rsidR="00F40EAB">
        <w:t>número</w:t>
      </w:r>
      <w:r w:rsidR="00015F5A">
        <w:t xml:space="preserve"> de veces en la trasmisión de datos, pero </w:t>
      </w:r>
      <w:r w:rsidR="00757630">
        <w:t>esta sobrecarga</w:t>
      </w:r>
      <w:r w:rsidR="00015F5A">
        <w:t xml:space="preserve"> nos permite evitar todos los cálculos y estructuras de datos intermedias que había definidos en la pila original. Para la parte de transmisión, lo que se </w:t>
      </w:r>
      <w:r w:rsidR="00251A98">
        <w:t>implementa</w:t>
      </w:r>
      <w:r w:rsidR="00015F5A">
        <w:t xml:space="preserve"> es una transferencia bloqueante cada vez que se quiere enviar algún dato, ya que el chip de </w:t>
      </w:r>
      <w:r w:rsidR="008C0634">
        <w:t>Bluetooth</w:t>
      </w:r>
      <w:r w:rsidR="00015F5A">
        <w:t xml:space="preserve"> tiene un tiempo </w:t>
      </w:r>
      <w:r w:rsidR="00F40EAB">
        <w:t>límite</w:t>
      </w:r>
      <w:r w:rsidR="00015F5A">
        <w:t xml:space="preserve"> en la recepción de </w:t>
      </w:r>
      <w:r w:rsidR="00015F5A" w:rsidRPr="00251A98">
        <w:rPr>
          <w:i/>
        </w:rPr>
        <w:t>bytes</w:t>
      </w:r>
      <w:r w:rsidR="00015F5A">
        <w:t xml:space="preserve"> consecutivos, y si se utilizaba otra forma de transmisión, en algunas situaciones se producían fallos en la comunicación lo que llevaba a un bloqueo de la pila de protocolos.</w:t>
      </w:r>
    </w:p>
    <w:p w14:paraId="0FFCB14E" w14:textId="77777777" w:rsidR="00757630" w:rsidRDefault="00757630" w:rsidP="007C2BFE">
      <w:r>
        <w:t>Una vez adaptada la capa de transporte físico, fue necesario adaptar e</w:t>
      </w:r>
      <w:r w:rsidR="00B72D2D">
        <w:t xml:space="preserve">l </w:t>
      </w:r>
      <w:r w:rsidR="00F40EAB">
        <w:t>núcleo</w:t>
      </w:r>
      <w:r w:rsidR="00B72D2D">
        <w:t xml:space="preserve"> de tiempo real que utilizaba la pila de protocolos. Este </w:t>
      </w:r>
      <w:r w:rsidR="00F40EAB">
        <w:t>núcleo</w:t>
      </w:r>
      <w:r w:rsidR="00B72D2D">
        <w:t xml:space="preserve"> estaba basado en FREERTOS como ya se ha dicho en el diseño de esta parte, por lo que los cambios a introducir han sido </w:t>
      </w:r>
      <w:r w:rsidR="00F40EAB">
        <w:t>mínimos</w:t>
      </w:r>
      <w:r w:rsidR="00B72D2D">
        <w:t xml:space="preserve">. </w:t>
      </w:r>
    </w:p>
    <w:p w14:paraId="6C2AC68A" w14:textId="77777777" w:rsidR="00015F5A" w:rsidRPr="007C2BFE" w:rsidRDefault="00B72D2D" w:rsidP="007C2BFE">
      <w:r>
        <w:t xml:space="preserve">El cambio </w:t>
      </w:r>
      <w:r w:rsidR="00F40EAB">
        <w:t>más</w:t>
      </w:r>
      <w:r>
        <w:t xml:space="preserve"> significativo ha sido cambiar el esquema de reserva de memoria que se </w:t>
      </w:r>
      <w:r w:rsidR="00F40EAB">
        <w:t>utilizaba</w:t>
      </w:r>
      <w:r>
        <w:t xml:space="preserve"> en la pila original. Dicho esquema se basaba en definir un área de memoria RAM que se utilizaba de montículo, pero que no estaba gestionada directamente por el sistema operativo. Esto presentaba </w:t>
      </w:r>
      <w:r w:rsidR="00697F96">
        <w:t>numerosos</w:t>
      </w:r>
      <w:r>
        <w:t xml:space="preserve"> </w:t>
      </w:r>
      <w:r w:rsidR="00697F96">
        <w:t>problemas</w:t>
      </w:r>
      <w:r>
        <w:t xml:space="preserve">, ya que no solo </w:t>
      </w:r>
      <w:r w:rsidR="00697F96">
        <w:t xml:space="preserve">no se podían aplicar los métodos de control de montículo de los que dispone el sistema operativo, si no que la reserva de memoria era ineficiente y aumentaba innecesariamente el espacio de memoria ocupado por la pila de protocolos. El cambio que se </w:t>
      </w:r>
      <w:r w:rsidR="00F40EAB">
        <w:t>hizo,</w:t>
      </w:r>
      <w:r w:rsidR="00697F96">
        <w:t xml:space="preserve"> por lo tanto, es sustituir las funciones que se utilizaban en la pila de protocolos por las funciones del sistema operativo, con lo que la gestión de memoria y declaración de tareas y elementos de sincronización </w:t>
      </w:r>
      <w:r w:rsidR="00F40EAB">
        <w:t>está</w:t>
      </w:r>
      <w:r w:rsidR="00D822C3">
        <w:t xml:space="preserve"> controlada directamente por el sistema operativo.</w:t>
      </w:r>
    </w:p>
    <w:p w14:paraId="400F87BB" w14:textId="77777777" w:rsidR="00506862" w:rsidRDefault="00D822C3" w:rsidP="00506862">
      <w:pPr>
        <w:pStyle w:val="Ttulo4"/>
      </w:pPr>
      <w:r>
        <w:t>Gestión de la red</w:t>
      </w:r>
    </w:p>
    <w:p w14:paraId="2ED6E47B" w14:textId="77777777" w:rsidR="004C0E54" w:rsidRDefault="00D822C3" w:rsidP="00D822C3">
      <w:r>
        <w:t>Para la gestión de red, el primer paso fue definir las funciones de atención a eventos de los protocolos</w:t>
      </w:r>
      <w:r w:rsidR="006443E3">
        <w:t xml:space="preserve"> y perfiles</w:t>
      </w:r>
      <w:r>
        <w:t xml:space="preserve"> utilizados, los </w:t>
      </w:r>
      <w:r w:rsidRPr="00D822C3">
        <w:rPr>
          <w:i/>
        </w:rPr>
        <w:t>callback</w:t>
      </w:r>
      <w:r>
        <w:t xml:space="preserve">. Como se dijo en el diseño, estas funciones se encargan de realizar las acciones necesarias cada vez que se produce un evento </w:t>
      </w:r>
      <w:r w:rsidR="006443E3">
        <w:t>asociado a uno de estos perfiles o protocolos</w:t>
      </w:r>
      <w:r>
        <w:t>.</w:t>
      </w:r>
      <w:r w:rsidR="006443E3">
        <w:t xml:space="preserve"> </w:t>
      </w:r>
    </w:p>
    <w:p w14:paraId="05080A78" w14:textId="77777777" w:rsidR="004C0E54" w:rsidRDefault="006443E3" w:rsidP="00D822C3">
      <w:r>
        <w:t xml:space="preserve">En este </w:t>
      </w:r>
      <w:r w:rsidR="00F40EAB">
        <w:t>módulo</w:t>
      </w:r>
      <w:r>
        <w:t xml:space="preserve"> se utilizan el protocolo SDP para la consulta de los parámetros de conexión entre dispositivos para establecer la conexión, el perfil GAP para establecimiento de la comunicación y el perfil SPP para la transferencia de datos.</w:t>
      </w:r>
    </w:p>
    <w:p w14:paraId="20865185" w14:textId="77777777" w:rsidR="004C0E54" w:rsidRDefault="004C0E54" w:rsidP="00D822C3">
      <w:r>
        <w:t xml:space="preserve">La forma de implementar estos </w:t>
      </w:r>
      <w:r w:rsidRPr="00251A98">
        <w:rPr>
          <w:i/>
        </w:rPr>
        <w:t>callback</w:t>
      </w:r>
      <w:r>
        <w:t xml:space="preserve"> ha sido utilizar los prototipos definidos en la especificación de la pila y después encapsular en una única función el comportamiento para todos los eventos posibles, ya disponemos de una estructura de datos que definida para cada callback en la que se incluyen el tipo y todos los datos asociados al evento. Esta idea de implementación fue tomada del código de ejemplo que proporciona la pila de protocolo y que recibe el nombre de “SPPDemo”.</w:t>
      </w:r>
    </w:p>
    <w:p w14:paraId="5BF2306F" w14:textId="77777777" w:rsidR="006443E3" w:rsidRDefault="006443E3" w:rsidP="00D822C3">
      <w:r>
        <w:t xml:space="preserve">Para el protocolo de SDP, la implementación </w:t>
      </w:r>
      <w:r w:rsidR="004C0E54">
        <w:t xml:space="preserve">del callback consiste en atender a las peticiones sobre el estado del </w:t>
      </w:r>
      <w:r w:rsidR="00752D56">
        <w:t xml:space="preserve">servidor SPP, de manera que el dispositivo de acceso pueda conectar dicho servidor generado </w:t>
      </w:r>
      <w:r w:rsidR="00EF2388">
        <w:t xml:space="preserve">por el simulador de marcapasos. La respuesta se genera en el propio callback y consistirá en el devolver el </w:t>
      </w:r>
      <w:r w:rsidR="00F40EAB">
        <w:t>número</w:t>
      </w:r>
      <w:r w:rsidR="00EF2388">
        <w:t xml:space="preserve"> de puerto asociado al servido SPP abierto.</w:t>
      </w:r>
    </w:p>
    <w:p w14:paraId="7538F959" w14:textId="77777777" w:rsidR="00EF2388" w:rsidRDefault="00EF2388" w:rsidP="00D822C3">
      <w:r>
        <w:t>Para el perfil GAP, es necesario responder a varios eventos que se van a producir en este perfil:</w:t>
      </w:r>
    </w:p>
    <w:p w14:paraId="25C2C22C" w14:textId="77777777" w:rsidR="00EF2388" w:rsidRDefault="00EF2388" w:rsidP="00EF2388">
      <w:pPr>
        <w:pStyle w:val="Prrafodelista"/>
        <w:numPr>
          <w:ilvl w:val="0"/>
          <w:numId w:val="37"/>
        </w:numPr>
      </w:pPr>
      <w:r>
        <w:t xml:space="preserve">Registro de dispositivos descubierto: Una vez </w:t>
      </w:r>
      <w:r w:rsidR="00C37D82">
        <w:t xml:space="preserve">que finalice el proceso de descubrir nuevos dispositivos, el callback debe almacenar las direcciones físicas que se han descubierto para </w:t>
      </w:r>
      <w:r w:rsidR="00F40EAB">
        <w:t>más</w:t>
      </w:r>
      <w:r w:rsidR="00C37D82">
        <w:t xml:space="preserve"> tarde poder seleccionar una de ellas y conectarnos.</w:t>
      </w:r>
    </w:p>
    <w:p w14:paraId="3B9FC8C2" w14:textId="77777777" w:rsidR="00C37D82" w:rsidRDefault="00C37D82" w:rsidP="002E37AC">
      <w:pPr>
        <w:pStyle w:val="Prrafodelista"/>
        <w:numPr>
          <w:ilvl w:val="0"/>
          <w:numId w:val="37"/>
        </w:numPr>
      </w:pPr>
      <w:r>
        <w:t xml:space="preserve">Respuesta a la </w:t>
      </w:r>
      <w:r w:rsidR="00F40EAB">
        <w:t>creación</w:t>
      </w:r>
      <w:r>
        <w:t xml:space="preserve"> de enlace: Durante el proceso de vinculación, se establece un enlace con una clave asociada para su identificación. El callback debe encargarse de almacenar esta información del enlace para usarlo </w:t>
      </w:r>
      <w:r w:rsidR="00F40EAB">
        <w:t>más</w:t>
      </w:r>
      <w:r>
        <w:t xml:space="preserve"> tarde en la comunicación</w:t>
      </w:r>
      <w:r w:rsidR="002E37AC">
        <w:t xml:space="preserve"> y después informar al dispositivo remoto que la creación de enlace ha sido aceptada. Para la confirmación se utiliza la función de la pila de protocolos </w:t>
      </w:r>
      <w:r w:rsidR="002E37AC" w:rsidRPr="002E37AC">
        <w:rPr>
          <w:i/>
        </w:rPr>
        <w:t>GAP_Authentication_Response</w:t>
      </w:r>
      <w:r w:rsidR="002E37AC">
        <w:t>, la cual se encarga de construir un mensaje con la respuesta al evento de autenticación del GAP, en este caso, el de creación de enlace.</w:t>
      </w:r>
    </w:p>
    <w:p w14:paraId="7BE58BD8" w14:textId="77777777" w:rsidR="00C37D82" w:rsidRDefault="00C37D82" w:rsidP="00EF2388">
      <w:pPr>
        <w:pStyle w:val="Prrafodelista"/>
        <w:numPr>
          <w:ilvl w:val="0"/>
          <w:numId w:val="37"/>
        </w:numPr>
      </w:pPr>
      <w:r>
        <w:t xml:space="preserve"> Respuesta a la petición de capacidades de entrada</w:t>
      </w:r>
      <w:r w:rsidR="006028F4">
        <w:t>/</w:t>
      </w:r>
      <w:r>
        <w:t xml:space="preserve">salida: </w:t>
      </w:r>
      <w:r w:rsidR="006028F4">
        <w:t xml:space="preserve">Esta respuesta informa al dispositivo remoto que ha hecho la petición de las capacidades de entrada/salida del dispositivo para que se pueda determinar </w:t>
      </w:r>
      <w:r w:rsidR="00676F5A">
        <w:t>qué</w:t>
      </w:r>
      <w:r w:rsidR="006028F4">
        <w:t xml:space="preserve"> modo de autenticación de la conexión se utiliza.</w:t>
      </w:r>
      <w:r w:rsidR="002E37AC">
        <w:t xml:space="preserve"> Para esto de nuevo se emplea la función </w:t>
      </w:r>
      <w:r w:rsidR="002E37AC" w:rsidRPr="002E37AC">
        <w:rPr>
          <w:i/>
        </w:rPr>
        <w:t>GAP_Authentication_Response</w:t>
      </w:r>
      <w:r w:rsidR="002E37AC">
        <w:rPr>
          <w:i/>
        </w:rPr>
        <w:t xml:space="preserve">, </w:t>
      </w:r>
      <w:r w:rsidR="002E37AC">
        <w:t xml:space="preserve">esta vez </w:t>
      </w:r>
      <w:r w:rsidR="00676F5A">
        <w:t>construyendo</w:t>
      </w:r>
      <w:r w:rsidR="002E37AC">
        <w:t xml:space="preserve"> el mensaje con la información de entrada salida del dispositivo.</w:t>
      </w:r>
    </w:p>
    <w:p w14:paraId="3032E7B6" w14:textId="77777777" w:rsidR="00897923" w:rsidRDefault="00F40EAB" w:rsidP="00EF2388">
      <w:pPr>
        <w:pStyle w:val="Prrafodelista"/>
        <w:numPr>
          <w:ilvl w:val="0"/>
          <w:numId w:val="37"/>
        </w:numPr>
      </w:pPr>
      <w:r>
        <w:t>Confirmación</w:t>
      </w:r>
      <w:r w:rsidR="00897923">
        <w:t xml:space="preserve"> de conexión:</w:t>
      </w:r>
      <w:r w:rsidR="006028F4">
        <w:t xml:space="preserve"> Como en nuestro </w:t>
      </w:r>
      <w:r w:rsidR="00251A98">
        <w:t xml:space="preserve">proyecto </w:t>
      </w:r>
      <w:r w:rsidR="006028F4">
        <w:t xml:space="preserve">se utiliza la conexión no autenticada debido a que el simulador de marcapasos no tiene ninguna capacidad de entrada </w:t>
      </w:r>
      <w:r w:rsidR="00676F5A">
        <w:t>salida, en</w:t>
      </w:r>
      <w:r w:rsidR="006028F4">
        <w:t xml:space="preserve"> la confirmación de conexión </w:t>
      </w:r>
      <w:r w:rsidR="002E37AC">
        <w:t xml:space="preserve">lo único que se hace es informar al dispositivo remoto de que la conexión ha sido aceptada utilizando la función </w:t>
      </w:r>
      <w:r w:rsidR="002E37AC" w:rsidRPr="002E37AC">
        <w:rPr>
          <w:i/>
        </w:rPr>
        <w:t>GAP_Authentication_Response</w:t>
      </w:r>
      <w:r w:rsidR="002E37AC">
        <w:rPr>
          <w:i/>
        </w:rPr>
        <w:t>.</w:t>
      </w:r>
    </w:p>
    <w:p w14:paraId="2BF00FE7" w14:textId="77777777" w:rsidR="00897923" w:rsidRDefault="003D465C" w:rsidP="00897923">
      <w:r>
        <w:t xml:space="preserve">De manera similar al perfil GAP, el perfil SPP debe responder a los eventos asociados a </w:t>
      </w:r>
      <w:r w:rsidR="00F40EAB">
        <w:t>su funcionalidad</w:t>
      </w:r>
      <w:r>
        <w:t>, que como se ha dicho anteriormente es la de transmisión y recepción de datos a través de un puerto virtual:</w:t>
      </w:r>
    </w:p>
    <w:p w14:paraId="339EE224" w14:textId="77777777" w:rsidR="003D465C" w:rsidRDefault="003D465C" w:rsidP="003D465C">
      <w:pPr>
        <w:pStyle w:val="Prrafodelista"/>
        <w:numPr>
          <w:ilvl w:val="0"/>
          <w:numId w:val="38"/>
        </w:numPr>
      </w:pPr>
      <w:r>
        <w:t>Apertura de puerto:</w:t>
      </w:r>
      <w:r w:rsidR="002E37AC">
        <w:t xml:space="preserve"> </w:t>
      </w:r>
      <w:r w:rsidR="00A028AF">
        <w:t>Este evento se produce</w:t>
      </w:r>
      <w:r w:rsidR="00251A98">
        <w:t xml:space="preserve"> cuando</w:t>
      </w:r>
      <w:r w:rsidR="00A028AF">
        <w:t xml:space="preserve"> </w:t>
      </w:r>
      <w:r w:rsidR="002E37AC">
        <w:t>se abre un puerto SPP</w:t>
      </w:r>
      <w:r w:rsidR="00A028AF">
        <w:t xml:space="preserve"> y su respuesta se utiliza</w:t>
      </w:r>
      <w:r w:rsidR="002E37AC">
        <w:t xml:space="preserve"> para informar al perfil GAP de que existe un puerto virtual al que se pueden conectar dispositivos remotos y que por tanto debe informar al perfil SPP de peticiones de conexión a un puerto virtual. La </w:t>
      </w:r>
      <w:r w:rsidR="00676F5A">
        <w:t>función</w:t>
      </w:r>
      <w:r w:rsidR="00A028AF">
        <w:t xml:space="preserve"> de comunicación entre el GAP y el SPP </w:t>
      </w:r>
      <w:r w:rsidR="002E37AC">
        <w:t xml:space="preserve">no ha sido implementado en el callback del GAP pues se gestiona internamente en la pila de protocolos. </w:t>
      </w:r>
    </w:p>
    <w:p w14:paraId="71565505" w14:textId="77777777" w:rsidR="003D465C" w:rsidRDefault="00F40EAB" w:rsidP="003D465C">
      <w:pPr>
        <w:pStyle w:val="Prrafodelista"/>
        <w:numPr>
          <w:ilvl w:val="0"/>
          <w:numId w:val="38"/>
        </w:numPr>
      </w:pPr>
      <w:r>
        <w:t>Petición</w:t>
      </w:r>
      <w:r w:rsidR="003D465C">
        <w:t xml:space="preserve"> a de conexión a puerto virtual:</w:t>
      </w:r>
      <w:r w:rsidR="002E37AC">
        <w:t xml:space="preserve"> </w:t>
      </w:r>
      <w:r w:rsidR="00A028AF">
        <w:t xml:space="preserve">Este evento se produce cuando hay una </w:t>
      </w:r>
      <w:r w:rsidR="00676F5A">
        <w:t>petición</w:t>
      </w:r>
      <w:r w:rsidR="00A028AF">
        <w:t xml:space="preserve"> de conexión al puerto virtual del SPP. La como respuesta a este evento, el perfil SPP solicita al perfil GAP el gestor de conexión del dispositivo entrante para poder usarlo en la comunicación.</w:t>
      </w:r>
    </w:p>
    <w:p w14:paraId="180887C5" w14:textId="77777777" w:rsidR="003D465C" w:rsidRDefault="00A028AF" w:rsidP="003D465C">
      <w:pPr>
        <w:pStyle w:val="Prrafodelista"/>
        <w:numPr>
          <w:ilvl w:val="0"/>
          <w:numId w:val="38"/>
        </w:numPr>
      </w:pPr>
      <w:r>
        <w:t>Cierre de</w:t>
      </w:r>
      <w:r w:rsidR="003D465C">
        <w:t xml:space="preserve"> puerto virtual:</w:t>
      </w:r>
      <w:r>
        <w:t xml:space="preserve"> Este evento se produce cuando se cierra el servidor virtual y se informa al perfil GAP de que el puerto virtual ya no existe y que debe rechazar estas peticiones de conexión. </w:t>
      </w:r>
    </w:p>
    <w:p w14:paraId="1A4D5A39" w14:textId="77777777" w:rsidR="003D465C" w:rsidRDefault="00F40EAB" w:rsidP="003D465C">
      <w:pPr>
        <w:pStyle w:val="Prrafodelista"/>
        <w:numPr>
          <w:ilvl w:val="0"/>
          <w:numId w:val="38"/>
        </w:numPr>
      </w:pPr>
      <w:r>
        <w:t>Recepción</w:t>
      </w:r>
      <w:r w:rsidR="001D28F2">
        <w:t xml:space="preserve"> de datos:</w:t>
      </w:r>
      <w:r w:rsidR="00A028AF">
        <w:t xml:space="preserve"> Evento producido cuando se reciben datos, sirve para informar a la aplicación de la recepción de dichos datos y enviarlos a la tarea que se encarga de su gestión</w:t>
      </w:r>
      <w:r w:rsidR="00135DF5">
        <w:t xml:space="preserve"> a través de una cola de datos</w:t>
      </w:r>
      <w:r w:rsidR="00A028AF">
        <w:t>.</w:t>
      </w:r>
    </w:p>
    <w:p w14:paraId="248B0564" w14:textId="77777777" w:rsidR="001D28F2" w:rsidRDefault="00F40EAB" w:rsidP="003D465C">
      <w:pPr>
        <w:pStyle w:val="Prrafodelista"/>
        <w:numPr>
          <w:ilvl w:val="0"/>
          <w:numId w:val="38"/>
        </w:numPr>
      </w:pPr>
      <w:r>
        <w:t>Finalización</w:t>
      </w:r>
      <w:r w:rsidR="001D28F2">
        <w:t xml:space="preserve"> de transmisión de datos:</w:t>
      </w:r>
      <w:r w:rsidR="00A028AF">
        <w:t xml:space="preserve"> Este evento se produce cuando el buffer de transmisión </w:t>
      </w:r>
      <w:r w:rsidR="00875E4F">
        <w:t>está</w:t>
      </w:r>
      <w:r w:rsidR="00A028AF">
        <w:t xml:space="preserve"> </w:t>
      </w:r>
      <w:r w:rsidR="00676F5A">
        <w:t>vacío</w:t>
      </w:r>
      <w:r w:rsidR="00A028AF">
        <w:t xml:space="preserve"> </w:t>
      </w:r>
      <w:r w:rsidR="00676F5A">
        <w:t>después</w:t>
      </w:r>
      <w:r w:rsidR="00A028AF">
        <w:t xml:space="preserve"> de </w:t>
      </w:r>
      <w:r w:rsidR="00676F5A">
        <w:t>finalizar</w:t>
      </w:r>
      <w:r w:rsidR="00A028AF">
        <w:t xml:space="preserve"> la transmisión de datos e informa a la aplicación que puede volver a enviar datos.</w:t>
      </w:r>
    </w:p>
    <w:p w14:paraId="045A8827" w14:textId="77777777" w:rsidR="00251A98" w:rsidRDefault="0073780E" w:rsidP="00251A98">
      <w:r>
        <w:t>Una vez implementadas las funciones callback necesarias, se pasaron a implementar las funciones necesarias</w:t>
      </w:r>
      <w:r w:rsidR="00B05445">
        <w:t xml:space="preserve"> para el funcionamiento del sistema. Como se ha dicho antes, toda esta implementación </w:t>
      </w:r>
      <w:r w:rsidR="00676F5A">
        <w:t>está</w:t>
      </w:r>
      <w:r w:rsidR="00B05445">
        <w:t xml:space="preserve"> basada en el código de ejemplo contenido “SPPDemo” el cual ya </w:t>
      </w:r>
      <w:r w:rsidR="00676F5A">
        <w:t>ofrecía</w:t>
      </w:r>
      <w:r w:rsidR="00B05445">
        <w:t xml:space="preserve"> prácticamente todas las funciones necesarias, por lo que el trabajo de implementación </w:t>
      </w:r>
      <w:r w:rsidR="00676F5A">
        <w:t>consistió</w:t>
      </w:r>
      <w:r w:rsidR="00B05445">
        <w:t xml:space="preserve"> en modificar dichas funciones para adaptarlas a nuestra aplicación. </w:t>
      </w:r>
      <w:r w:rsidR="00251A98" w:rsidRPr="00251A98">
        <w:t>De cara a mostrar un ejemplo de función se describe la función de inicialización. El resto son las utilizadas en la pila de protocolos.</w:t>
      </w:r>
    </w:p>
    <w:p w14:paraId="2025E3D6" w14:textId="77777777" w:rsidR="00676F5A" w:rsidRPr="00251A98" w:rsidRDefault="00676F5A" w:rsidP="00251A98">
      <w:pPr>
        <w:pStyle w:val="Subttulo"/>
      </w:pPr>
      <w:r w:rsidRPr="00251A98">
        <w:t>Inicialización</w:t>
      </w:r>
      <w:r w:rsidR="00B05445" w:rsidRPr="00251A98">
        <w:t xml:space="preserve"> </w:t>
      </w:r>
      <w:r w:rsidR="00CD7120" w:rsidRPr="00251A98">
        <w:t>d</w:t>
      </w:r>
      <w:r w:rsidR="00B05445" w:rsidRPr="00251A98">
        <w:t>e la pila de</w:t>
      </w:r>
      <w:r w:rsidRPr="00251A98">
        <w:t xml:space="preserve"> protocolos</w:t>
      </w:r>
    </w:p>
    <w:p w14:paraId="68A24DE6" w14:textId="77777777" w:rsidR="00B05445" w:rsidRDefault="00B05445" w:rsidP="00676F5A">
      <w:r>
        <w:t xml:space="preserve">Esta </w:t>
      </w:r>
      <w:r w:rsidR="00676F5A">
        <w:t>función</w:t>
      </w:r>
      <w:r>
        <w:t xml:space="preserve"> implementa la secuencia de ar</w:t>
      </w:r>
      <w:r w:rsidR="00143246">
        <w:t xml:space="preserve">ranque de la pila de protocolos. En primer lugar, selecciona la interfaz física que va a utilizar la capa de transporte, lo cual en nuestro caso es la UART, configurando los parámetros de velocidad de </w:t>
      </w:r>
      <w:r w:rsidR="00676F5A">
        <w:t>símbolo (115200</w:t>
      </w:r>
      <w:r w:rsidR="00143246">
        <w:t xml:space="preserve"> baud/s) y el control de </w:t>
      </w:r>
      <w:r w:rsidR="00676F5A">
        <w:t>flujo (control</w:t>
      </w:r>
      <w:r w:rsidR="00143246">
        <w:t xml:space="preserve"> hardware con señal RTS y CTS). Con esta información, se invoca a la </w:t>
      </w:r>
      <w:r w:rsidR="00676F5A">
        <w:t>función</w:t>
      </w:r>
      <w:r w:rsidR="00143246">
        <w:t xml:space="preserve"> </w:t>
      </w:r>
      <w:r w:rsidR="00143246" w:rsidRPr="00143246">
        <w:rPr>
          <w:i/>
        </w:rPr>
        <w:t>BSC_Initialize</w:t>
      </w:r>
      <w:r w:rsidR="00143246">
        <w:t xml:space="preserve">, la cual se encuentra en la librería de la pila de protocolos, y que se encarga de </w:t>
      </w:r>
      <w:r w:rsidR="00676F5A">
        <w:t>múltiples</w:t>
      </w:r>
      <w:r w:rsidR="00143246">
        <w:t xml:space="preserve"> acciones:</w:t>
      </w:r>
    </w:p>
    <w:p w14:paraId="3593637F" w14:textId="77777777" w:rsidR="00143246" w:rsidRDefault="00143246" w:rsidP="00FD4C67">
      <w:pPr>
        <w:pStyle w:val="Prrafodelista"/>
        <w:numPr>
          <w:ilvl w:val="0"/>
          <w:numId w:val="40"/>
        </w:numPr>
      </w:pPr>
      <w:r>
        <w:t xml:space="preserve">Configura la capa de transporte físico con la información proporcionada </w:t>
      </w:r>
    </w:p>
    <w:p w14:paraId="725CCB09" w14:textId="77777777" w:rsidR="00143246" w:rsidRDefault="00676F5A" w:rsidP="00FD4C67">
      <w:pPr>
        <w:pStyle w:val="Prrafodelista"/>
        <w:numPr>
          <w:ilvl w:val="0"/>
          <w:numId w:val="40"/>
        </w:numPr>
      </w:pPr>
      <w:r>
        <w:t>Envía</w:t>
      </w:r>
      <w:r w:rsidR="00143246">
        <w:t xml:space="preserve"> al chip de </w:t>
      </w:r>
      <w:r w:rsidR="008C0634">
        <w:t>Bluetooth</w:t>
      </w:r>
      <w:r w:rsidR="00143246">
        <w:t xml:space="preserve"> la secuencia de inicio necesaria para configurar dicho chip. Este proceso debe realizarse cada vez que se corte la alimentación del chip de </w:t>
      </w:r>
      <w:r w:rsidR="008C0634">
        <w:t>Bluetooth</w:t>
      </w:r>
      <w:r w:rsidR="00143246">
        <w:t>.</w:t>
      </w:r>
    </w:p>
    <w:p w14:paraId="6CE6188B" w14:textId="77777777" w:rsidR="00143246" w:rsidRDefault="00143246" w:rsidP="00FD4C67">
      <w:pPr>
        <w:pStyle w:val="Prrafodelista"/>
        <w:numPr>
          <w:ilvl w:val="0"/>
          <w:numId w:val="40"/>
        </w:numPr>
      </w:pPr>
      <w:r>
        <w:t xml:space="preserve">Inicializa los recursos del sistema operativo que necesita la pila para </w:t>
      </w:r>
      <w:r w:rsidR="00676F5A">
        <w:t>funcionar (semáforos</w:t>
      </w:r>
      <w:r>
        <w:t>, colas, etc.)</w:t>
      </w:r>
    </w:p>
    <w:p w14:paraId="52488B80" w14:textId="77777777" w:rsidR="00143246" w:rsidRDefault="00143246" w:rsidP="00FD4C67">
      <w:pPr>
        <w:pStyle w:val="Prrafodelista"/>
        <w:numPr>
          <w:ilvl w:val="0"/>
          <w:numId w:val="40"/>
        </w:numPr>
      </w:pPr>
      <w:r>
        <w:t xml:space="preserve">Inicializa los diversos protocolos </w:t>
      </w:r>
      <w:r w:rsidR="008C0634">
        <w:t>Bluetooth</w:t>
      </w:r>
      <w:r>
        <w:t xml:space="preserve"> que están implementados en la pila y configura el “nombre del dispositivo” que será el identificador que podrá consultarse a través de SDP.</w:t>
      </w:r>
    </w:p>
    <w:p w14:paraId="441C82D8" w14:textId="77777777" w:rsidR="00676F5A" w:rsidRDefault="00143246" w:rsidP="00CD7120">
      <w:r>
        <w:t>Una vez que se ha completado esta tarea, la pila como tal est</w:t>
      </w:r>
      <w:r w:rsidR="00251A98">
        <w:t>á</w:t>
      </w:r>
      <w:r>
        <w:t xml:space="preserve"> lista para usarse, </w:t>
      </w:r>
      <w:r w:rsidR="00676F5A">
        <w:t>así</w:t>
      </w:r>
      <w:r>
        <w:t xml:space="preserve"> que ahora solo queda la configuración de los parámetros de los perfiles GAP y SPP.</w:t>
      </w:r>
      <w:r w:rsidR="00676F5A">
        <w:t xml:space="preserve"> Como configuración del GAP, elegimos que el dispositivo sea visible y acepte peticiones de vinculación y conexión. Por último, y solamente en el simulador de marcapasos, abrimos un puerto SPP con un puerto serie para que el dispositivo de acceso pueda conectarse a ese puerto.</w:t>
      </w:r>
    </w:p>
    <w:p w14:paraId="14D46E0A" w14:textId="77777777" w:rsidR="00CD7120" w:rsidRDefault="00DD759B" w:rsidP="00CD7120">
      <w:pPr>
        <w:pStyle w:val="Ttulo4"/>
      </w:pPr>
      <w:r>
        <w:t>Envío</w:t>
      </w:r>
      <w:r w:rsidR="00CD7120">
        <w:t xml:space="preserve"> y recepción de datos</w:t>
      </w:r>
    </w:p>
    <w:p w14:paraId="348E39BE" w14:textId="77777777" w:rsidR="00CD7120" w:rsidRDefault="00CD7120" w:rsidP="00CD7120">
      <w:r>
        <w:t>Una vez implementadas las funcionalidades necesarias para establecer un canal en el que se puedan transmitir y recibir datos como de una forma sencilla, queda implementar el método que se utilizara para intercambiar dichos datos.</w:t>
      </w:r>
    </w:p>
    <w:p w14:paraId="4F4A0C22" w14:textId="0C0BB5FE" w:rsidR="00CD7120" w:rsidRDefault="00CD7120" w:rsidP="00CD7120">
      <w:r>
        <w:t xml:space="preserve">Como se ha dicho a lo largo de la memoria, el diseño y la implementación de este proyecto se ha </w:t>
      </w:r>
      <w:r w:rsidR="00DD759B">
        <w:t>hecho</w:t>
      </w:r>
      <w:r>
        <w:t xml:space="preserve"> para que sea sencillo una futura ampliación de funcionalidades. Con esto en mente, lo que se ha </w:t>
      </w:r>
      <w:r w:rsidR="00DD759B">
        <w:t>hecho</w:t>
      </w:r>
      <w:r>
        <w:t xml:space="preserve"> para la transmisión de datos es definir una unidad básica de intercambio de datos</w:t>
      </w:r>
      <w:r w:rsidR="00E5753A">
        <w:t xml:space="preserve">, </w:t>
      </w:r>
      <w:ins w:id="125" w:author="carpanta" w:date="2016-09-20T10:39:00Z">
        <w:r w:rsidR="00E5753A">
          <w:t>similar a un paquete IP,</w:t>
        </w:r>
        <w:r>
          <w:t xml:space="preserve"> </w:t>
        </w:r>
      </w:ins>
      <w:r>
        <w:t>consistente en un bloque de 32</w:t>
      </w:r>
      <w:r w:rsidR="00251A98">
        <w:t xml:space="preserve"> </w:t>
      </w:r>
      <w:r w:rsidR="00E5753A">
        <w:rPr>
          <w:rPrChange w:id="126" w:author="carpanta" w:date="2016-09-20T10:39:00Z">
            <w:rPr>
              <w:i/>
            </w:rPr>
          </w:rPrChange>
        </w:rPr>
        <w:t>bytes</w:t>
      </w:r>
      <w:r w:rsidR="00E5753A">
        <w:t xml:space="preserve"> </w:t>
      </w:r>
      <w:r>
        <w:t>que contiene dos campos: una cabecera</w:t>
      </w:r>
      <w:r w:rsidR="00E5753A">
        <w:t xml:space="preserve"> de </w:t>
      </w:r>
      <w:del w:id="127" w:author="carpanta" w:date="2016-09-20T10:39:00Z">
        <w:r w:rsidR="00BF5174">
          <w:delText xml:space="preserve">8 </w:delText>
        </w:r>
        <w:r w:rsidR="00E5753A" w:rsidRPr="00BF5174">
          <w:rPr>
            <w:i/>
          </w:rPr>
          <w:delText>bytes</w:delText>
        </w:r>
      </w:del>
      <w:ins w:id="128" w:author="carpanta" w:date="2016-09-20T10:39:00Z">
        <w:r w:rsidR="00E5753A">
          <w:t>8bytes</w:t>
        </w:r>
      </w:ins>
      <w:r>
        <w:t xml:space="preserve"> donde se incluye </w:t>
      </w:r>
      <w:del w:id="129" w:author="carpanta" w:date="2016-09-20T10:39:00Z">
        <w:r w:rsidR="00BF5174">
          <w:delText>el tipo de</w:delText>
        </w:r>
      </w:del>
      <w:ins w:id="130" w:author="carpanta" w:date="2016-09-20T10:39:00Z">
        <w:r>
          <w:t xml:space="preserve">la información asociada </w:t>
        </w:r>
        <w:r w:rsidR="00E5753A">
          <w:t>al</w:t>
        </w:r>
      </w:ins>
      <w:r w:rsidR="00E5753A">
        <w:t xml:space="preserve"> paquete y un campo de datos de 24 </w:t>
      </w:r>
      <w:r w:rsidR="00E5753A">
        <w:rPr>
          <w:rPrChange w:id="131" w:author="carpanta" w:date="2016-09-20T10:39:00Z">
            <w:rPr>
              <w:i/>
            </w:rPr>
          </w:rPrChange>
        </w:rPr>
        <w:t>bytes</w:t>
      </w:r>
      <w:r w:rsidR="00E5753A">
        <w:t xml:space="preserve">. Estructura </w:t>
      </w:r>
      <w:del w:id="132" w:author="carpanta" w:date="2016-09-20T10:39:00Z">
        <w:r w:rsidR="00BF5174">
          <w:delText>del paquete</w:delText>
        </w:r>
      </w:del>
      <w:ins w:id="133" w:author="carpanta" w:date="2016-09-20T10:39:00Z">
        <w:r w:rsidR="00E5753A">
          <w:t>de la cabecera</w:t>
        </w:r>
      </w:ins>
      <w:r w:rsidR="00E5753A">
        <w:t xml:space="preserve"> es la siguiente:</w:t>
      </w:r>
    </w:p>
    <w:tbl>
      <w:tblPr>
        <w:tblStyle w:val="Tablaconcuadrcula"/>
        <w:tblW w:w="0" w:type="auto"/>
        <w:tblLook w:val="04A0" w:firstRow="1" w:lastRow="0" w:firstColumn="1" w:lastColumn="0" w:noHBand="0" w:noVBand="1"/>
      </w:tblPr>
      <w:tblGrid>
        <w:gridCol w:w="4247"/>
        <w:gridCol w:w="4247"/>
      </w:tblGrid>
      <w:tr w:rsidR="00BF5174" w14:paraId="7C8F1221" w14:textId="77777777" w:rsidTr="00BF5174">
        <w:trPr>
          <w:del w:id="134" w:author="carpanta" w:date="2016-09-20T10:39:00Z"/>
        </w:trPr>
        <w:tc>
          <w:tcPr>
            <w:tcW w:w="4247" w:type="dxa"/>
          </w:tcPr>
          <w:p w14:paraId="38517970" w14:textId="77777777" w:rsidR="00BF5174" w:rsidRDefault="00BF5174" w:rsidP="00596741">
            <w:pPr>
              <w:jc w:val="center"/>
              <w:rPr>
                <w:del w:id="135" w:author="carpanta" w:date="2016-09-20T10:39:00Z"/>
              </w:rPr>
            </w:pPr>
            <w:del w:id="136" w:author="carpanta" w:date="2016-09-20T10:39:00Z">
              <w:r>
                <w:delText>0-63</w:delText>
              </w:r>
            </w:del>
          </w:p>
        </w:tc>
        <w:tc>
          <w:tcPr>
            <w:tcW w:w="4247" w:type="dxa"/>
          </w:tcPr>
          <w:p w14:paraId="28AC7EF4" w14:textId="77777777" w:rsidR="00BF5174" w:rsidRDefault="00BF5174" w:rsidP="00596741">
            <w:pPr>
              <w:jc w:val="center"/>
              <w:rPr>
                <w:del w:id="137" w:author="carpanta" w:date="2016-09-20T10:39:00Z"/>
              </w:rPr>
            </w:pPr>
            <w:del w:id="138" w:author="carpanta" w:date="2016-09-20T10:39:00Z">
              <w:r>
                <w:delText>63</w:delText>
              </w:r>
              <w:r w:rsidR="00596741">
                <w:delText>-255</w:delText>
              </w:r>
            </w:del>
          </w:p>
        </w:tc>
      </w:tr>
      <w:tr w:rsidR="00BF5174" w14:paraId="248243C1" w14:textId="77777777" w:rsidTr="00BF5174">
        <w:trPr>
          <w:del w:id="139" w:author="carpanta" w:date="2016-09-20T10:39:00Z"/>
        </w:trPr>
        <w:tc>
          <w:tcPr>
            <w:tcW w:w="4247" w:type="dxa"/>
          </w:tcPr>
          <w:p w14:paraId="17B784BC" w14:textId="77777777" w:rsidR="00BF5174" w:rsidRDefault="00596741" w:rsidP="00596741">
            <w:pPr>
              <w:jc w:val="center"/>
              <w:rPr>
                <w:del w:id="140" w:author="carpanta" w:date="2016-09-20T10:39:00Z"/>
              </w:rPr>
            </w:pPr>
            <w:del w:id="141" w:author="carpanta" w:date="2016-09-20T10:39:00Z">
              <w:r>
                <w:delText>Tipo de paquete</w:delText>
              </w:r>
            </w:del>
          </w:p>
        </w:tc>
        <w:tc>
          <w:tcPr>
            <w:tcW w:w="4247" w:type="dxa"/>
          </w:tcPr>
          <w:p w14:paraId="766BE6CD" w14:textId="77777777" w:rsidR="00BF5174" w:rsidRDefault="00596741" w:rsidP="00596741">
            <w:pPr>
              <w:jc w:val="center"/>
              <w:rPr>
                <w:del w:id="142" w:author="carpanta" w:date="2016-09-20T10:39:00Z"/>
              </w:rPr>
            </w:pPr>
            <w:del w:id="143" w:author="carpanta" w:date="2016-09-20T10:39:00Z">
              <w:r>
                <w:delText>Datos</w:delText>
              </w:r>
            </w:del>
          </w:p>
        </w:tc>
      </w:tr>
    </w:tbl>
    <w:p w14:paraId="346E1190" w14:textId="77777777" w:rsidR="00BF5174" w:rsidRDefault="00BF5174" w:rsidP="00CD7120">
      <w:pPr>
        <w:rPr>
          <w:del w:id="144" w:author="carpanta" w:date="2016-09-20T10:39:00Z"/>
        </w:rPr>
      </w:pPr>
    </w:p>
    <w:p w14:paraId="66C05395" w14:textId="77777777" w:rsidR="00E5753A" w:rsidRDefault="00E5753A" w:rsidP="00CD7120">
      <w:pPr>
        <w:rPr>
          <w:ins w:id="145" w:author="carpanta" w:date="2016-09-20T10:39:00Z"/>
        </w:rPr>
      </w:pPr>
      <w:ins w:id="146" w:author="carpanta" w:date="2016-09-20T10:39:00Z">
        <w:r>
          <w:t>(estructura)</w:t>
        </w:r>
      </w:ins>
    </w:p>
    <w:p w14:paraId="7B537628" w14:textId="77777777" w:rsidR="00E5753A" w:rsidRDefault="00E5753A" w:rsidP="00CD7120">
      <w:r>
        <w:t xml:space="preserve">El uso de esta unidad de transmisión nos permite definir </w:t>
      </w:r>
      <w:r w:rsidR="00DD759B">
        <w:t>qué</w:t>
      </w:r>
      <w:r>
        <w:t xml:space="preserve"> tipo de contenido estamos enviando. En este momento solo están definidos dos tipos, comando y clave. </w:t>
      </w:r>
      <w:r w:rsidR="00DD759B">
        <w:t>Los comandos</w:t>
      </w:r>
      <w:r w:rsidR="004953AE">
        <w:t xml:space="preserve"> son cadenas de caracteres y por el momento</w:t>
      </w:r>
      <w:r>
        <w:t xml:space="preserve"> están definidos los siguientes:</w:t>
      </w:r>
    </w:p>
    <w:tbl>
      <w:tblPr>
        <w:tblStyle w:val="Tablaconcuadrcula"/>
        <w:tblW w:w="0" w:type="auto"/>
        <w:tblLook w:val="04A0" w:firstRow="1" w:lastRow="0" w:firstColumn="1" w:lastColumn="0" w:noHBand="0" w:noVBand="1"/>
      </w:tblPr>
      <w:tblGrid>
        <w:gridCol w:w="2972"/>
        <w:gridCol w:w="5522"/>
      </w:tblGrid>
      <w:tr w:rsidR="00E5753A" w14:paraId="36A94E24" w14:textId="77777777" w:rsidTr="004953AE">
        <w:tc>
          <w:tcPr>
            <w:tcW w:w="2972" w:type="dxa"/>
          </w:tcPr>
          <w:p w14:paraId="4BE8E679" w14:textId="77777777" w:rsidR="00E5753A" w:rsidRDefault="00E5753A" w:rsidP="00CD7120">
            <w:pPr>
              <w:pPrChange w:id="147" w:author="carpanta" w:date="2016-09-20T10:39:00Z">
                <w:pPr>
                  <w:jc w:val="center"/>
                </w:pPr>
              </w:pPrChange>
            </w:pPr>
            <w:r>
              <w:t>Comando</w:t>
            </w:r>
          </w:p>
        </w:tc>
        <w:tc>
          <w:tcPr>
            <w:tcW w:w="5522" w:type="dxa"/>
          </w:tcPr>
          <w:p w14:paraId="40DE993B" w14:textId="77777777" w:rsidR="00E5753A" w:rsidRDefault="00DD759B" w:rsidP="00CD7120">
            <w:pPr>
              <w:pPrChange w:id="148" w:author="carpanta" w:date="2016-09-20T10:39:00Z">
                <w:pPr>
                  <w:jc w:val="center"/>
                </w:pPr>
              </w:pPrChange>
            </w:pPr>
            <w:r>
              <w:t>Acción</w:t>
            </w:r>
          </w:p>
        </w:tc>
      </w:tr>
      <w:tr w:rsidR="00E5753A" w14:paraId="34613042" w14:textId="77777777" w:rsidTr="004953AE">
        <w:tc>
          <w:tcPr>
            <w:tcW w:w="2972" w:type="dxa"/>
          </w:tcPr>
          <w:p w14:paraId="18278F86" w14:textId="77777777" w:rsidR="00E5753A" w:rsidRDefault="004953AE" w:rsidP="00CD7120">
            <w:r>
              <w:t>INICIO GENERACION</w:t>
            </w:r>
          </w:p>
        </w:tc>
        <w:tc>
          <w:tcPr>
            <w:tcW w:w="5522" w:type="dxa"/>
          </w:tcPr>
          <w:p w14:paraId="40B9D65B" w14:textId="77777777" w:rsidR="00E5753A" w:rsidRDefault="004953AE" w:rsidP="00CD7120">
            <w:r>
              <w:t>Indica al otro dispositivo que debe comenzar a generar la clave de autenticación. A este comando le sigue uno de confirmación para que el que lo ha enviado comience también a generar la clave</w:t>
            </w:r>
          </w:p>
        </w:tc>
      </w:tr>
      <w:tr w:rsidR="00E5753A" w14:paraId="5154954C" w14:textId="77777777" w:rsidTr="004953AE">
        <w:tc>
          <w:tcPr>
            <w:tcW w:w="2972" w:type="dxa"/>
          </w:tcPr>
          <w:p w14:paraId="0F852D98" w14:textId="77777777" w:rsidR="00E5753A" w:rsidRDefault="004953AE" w:rsidP="00CD7120">
            <w:r>
              <w:t>ACK GENERACION</w:t>
            </w:r>
          </w:p>
        </w:tc>
        <w:tc>
          <w:tcPr>
            <w:tcW w:w="5522" w:type="dxa"/>
          </w:tcPr>
          <w:p w14:paraId="0332DCFD" w14:textId="77777777" w:rsidR="004953AE" w:rsidRDefault="00DD759B" w:rsidP="00CD7120">
            <w:r>
              <w:t>Confirmación</w:t>
            </w:r>
            <w:r w:rsidR="004953AE">
              <w:t xml:space="preserve"> de la recepción del comando INICIO GENERACION</w:t>
            </w:r>
          </w:p>
        </w:tc>
      </w:tr>
      <w:tr w:rsidR="00E5753A" w14:paraId="689A8B12" w14:textId="77777777" w:rsidTr="004953AE">
        <w:tc>
          <w:tcPr>
            <w:tcW w:w="2972" w:type="dxa"/>
          </w:tcPr>
          <w:p w14:paraId="34F07814" w14:textId="77777777" w:rsidR="00E5753A" w:rsidRDefault="004953AE" w:rsidP="00CD7120">
            <w:r>
              <w:t>CONTRASEÑA LISTA</w:t>
            </w:r>
          </w:p>
        </w:tc>
        <w:tc>
          <w:tcPr>
            <w:tcW w:w="5522" w:type="dxa"/>
          </w:tcPr>
          <w:p w14:paraId="083B5E3A" w14:textId="77777777" w:rsidR="00E5753A" w:rsidRDefault="004953AE" w:rsidP="00CD7120">
            <w:r>
              <w:t>Indica que la contraseña esta lista y que la próxima transmisión será la de la clave</w:t>
            </w:r>
          </w:p>
        </w:tc>
      </w:tr>
      <w:tr w:rsidR="004953AE" w14:paraId="75E981C0" w14:textId="77777777" w:rsidTr="004953AE">
        <w:tc>
          <w:tcPr>
            <w:tcW w:w="2972" w:type="dxa"/>
          </w:tcPr>
          <w:p w14:paraId="0BD60DA1" w14:textId="77777777" w:rsidR="004953AE" w:rsidRDefault="004953AE" w:rsidP="00CD7120">
            <w:r>
              <w:t>ACCESO CONCEDIDO</w:t>
            </w:r>
          </w:p>
        </w:tc>
        <w:tc>
          <w:tcPr>
            <w:tcW w:w="5522" w:type="dxa"/>
          </w:tcPr>
          <w:p w14:paraId="2DD59608" w14:textId="77777777" w:rsidR="004953AE" w:rsidRDefault="004953AE" w:rsidP="00CD7120">
            <w:r>
              <w:t>Informa que petición de acceso ha sido concedida</w:t>
            </w:r>
          </w:p>
        </w:tc>
      </w:tr>
      <w:tr w:rsidR="004953AE" w14:paraId="5BCF50BD" w14:textId="77777777" w:rsidTr="004953AE">
        <w:tc>
          <w:tcPr>
            <w:tcW w:w="2972" w:type="dxa"/>
          </w:tcPr>
          <w:p w14:paraId="1A23A295" w14:textId="77777777" w:rsidR="004953AE" w:rsidRDefault="004953AE" w:rsidP="004953AE">
            <w:r>
              <w:t>ACCESO RECHAZADO</w:t>
            </w:r>
          </w:p>
        </w:tc>
        <w:tc>
          <w:tcPr>
            <w:tcW w:w="5522" w:type="dxa"/>
          </w:tcPr>
          <w:p w14:paraId="6420DD1B" w14:textId="77777777" w:rsidR="004953AE" w:rsidRDefault="004953AE" w:rsidP="004953AE">
            <w:r>
              <w:t>Informa que petición de acceso ha sido rechazada</w:t>
            </w:r>
          </w:p>
        </w:tc>
      </w:tr>
    </w:tbl>
    <w:p w14:paraId="3B594D22" w14:textId="77777777" w:rsidR="00E5753A" w:rsidRDefault="00E5753A" w:rsidP="00CD7120"/>
    <w:p w14:paraId="6BF0EF76" w14:textId="77777777" w:rsidR="00135DF5" w:rsidRDefault="00135DF5" w:rsidP="00CD7120">
      <w:r>
        <w:t xml:space="preserve">Una vez definido e implementado como se va a realizar la comunicación, queda implementar </w:t>
      </w:r>
      <w:r w:rsidR="00DD759B">
        <w:t>a la gestión</w:t>
      </w:r>
      <w:r>
        <w:t xml:space="preserve"> de dicha comunicación. Para esta labor vamos a utilizar dos tareas, una para recepción y otra para transmisión, que se encargaran de la lógica necesaria para generar/interpretar los paquetes.</w:t>
      </w:r>
    </w:p>
    <w:p w14:paraId="151F611B" w14:textId="77777777" w:rsidR="00135DF5" w:rsidRDefault="00135DF5" w:rsidP="00135DF5">
      <w:pPr>
        <w:pStyle w:val="Subttulo"/>
      </w:pPr>
      <w:r>
        <w:t>Tarea de recepción</w:t>
      </w:r>
    </w:p>
    <w:p w14:paraId="6FDCF730" w14:textId="77777777" w:rsidR="00135DF5" w:rsidRDefault="00135DF5" w:rsidP="00135DF5">
      <w:r>
        <w:t xml:space="preserve">Esta tarea espera los paquetes que se reciben a través de SPP y que se envían por la cola de datos definida para ese propósito. Esta tarea tiene una pequeña </w:t>
      </w:r>
      <w:r w:rsidR="00DD759B">
        <w:t>máquina</w:t>
      </w:r>
      <w:r>
        <w:t xml:space="preserve"> de estados simplificada, que simplemente comprueba que antes de recibir la clave se ha producido el intercambio de comandos adecuado. </w:t>
      </w:r>
      <w:r w:rsidR="009149C5">
        <w:t xml:space="preserve">Dicha </w:t>
      </w:r>
      <w:r w:rsidR="00DD759B">
        <w:t>máquina</w:t>
      </w:r>
      <w:r w:rsidR="009149C5">
        <w:t xml:space="preserve"> de estados tiene un comportamiento distinto si se trata del dispositivo de acceso o del simulador de marcapasos.</w:t>
      </w:r>
    </w:p>
    <w:p w14:paraId="0B03D6FD" w14:textId="77777777" w:rsidR="0002241B" w:rsidRDefault="0002241B" w:rsidP="00135DF5">
      <w:r>
        <w:t>(</w:t>
      </w:r>
      <w:r w:rsidR="00DD759B">
        <w:t>diagrama</w:t>
      </w:r>
      <w:r>
        <w:t xml:space="preserve"> de la </w:t>
      </w:r>
      <w:r w:rsidR="00DD759B">
        <w:t>máquina</w:t>
      </w:r>
      <w:r>
        <w:t xml:space="preserve"> de estados)</w:t>
      </w:r>
    </w:p>
    <w:p w14:paraId="2D5B66C7" w14:textId="77777777" w:rsidR="0002241B" w:rsidRDefault="0002241B" w:rsidP="00135DF5">
      <w:pPr>
        <w:rPr>
          <w:ins w:id="149" w:author="carpanta" w:date="2016-09-20T10:39:00Z"/>
        </w:rPr>
      </w:pPr>
      <w:ins w:id="150" w:author="carpanta" w:date="2016-09-20T10:39:00Z">
        <w:r>
          <w:t xml:space="preserve">El funcionamiento de la </w:t>
        </w:r>
        <w:r w:rsidR="00DD759B">
          <w:t>máquina</w:t>
        </w:r>
        <w:r>
          <w:t xml:space="preserve"> de estados </w:t>
        </w:r>
        <w:r w:rsidR="009149C5">
          <w:t>para el dispositivo de acceso</w:t>
        </w:r>
        <w:r>
          <w:t>:</w:t>
        </w:r>
      </w:ins>
    </w:p>
    <w:p w14:paraId="2682A2FB" w14:textId="77777777" w:rsidR="0002241B" w:rsidRDefault="00D84119" w:rsidP="0002241B">
      <w:pPr>
        <w:pStyle w:val="Prrafodelista"/>
        <w:numPr>
          <w:ilvl w:val="0"/>
          <w:numId w:val="44"/>
        </w:numPr>
        <w:rPr>
          <w:moveTo w:id="151" w:author="carpanta" w:date="2016-09-20T10:39:00Z"/>
        </w:rPr>
        <w:pPrChange w:id="152" w:author="carpanta" w:date="2016-09-20T10:39:00Z">
          <w:pPr>
            <w:pStyle w:val="Prrafodelista"/>
            <w:numPr>
              <w:ilvl w:val="1"/>
              <w:numId w:val="47"/>
            </w:numPr>
            <w:ind w:left="1440" w:hanging="360"/>
          </w:pPr>
        </w:pPrChange>
      </w:pPr>
      <w:moveToRangeStart w:id="153" w:author="carpanta" w:date="2016-09-20T10:39:00Z" w:name="move462131310"/>
      <w:moveTo w:id="154" w:author="carpanta" w:date="2016-09-20T10:39:00Z">
        <w:r>
          <w:t xml:space="preserve">Estando en estado de </w:t>
        </w:r>
        <w:r w:rsidR="00DD759B">
          <w:t>reposo, si</w:t>
        </w:r>
        <w:r w:rsidR="0002241B">
          <w:t xml:space="preserve"> se recibe un INICIO DE GENERACION, se </w:t>
        </w:r>
        <w:r w:rsidR="009149C5">
          <w:t>genera una respuesta ACK GENERACION</w:t>
        </w:r>
        <w:r>
          <w:t xml:space="preserve"> que es enviada a la tarea de </w:t>
        </w:r>
        <w:r w:rsidR="009A6183">
          <w:t xml:space="preserve">la cola de </w:t>
        </w:r>
        <w:r>
          <w:t xml:space="preserve">transmisión </w:t>
        </w:r>
        <w:r w:rsidR="009149C5">
          <w:t>y se libera el semáforo de inicio la generación de contraseña, para que esta tarea comience a generar la contraseña.</w:t>
        </w:r>
      </w:moveTo>
    </w:p>
    <w:p w14:paraId="7CB343FB" w14:textId="77777777" w:rsidR="009149C5" w:rsidRDefault="009149C5" w:rsidP="0002241B">
      <w:pPr>
        <w:pStyle w:val="Prrafodelista"/>
        <w:numPr>
          <w:ilvl w:val="0"/>
          <w:numId w:val="44"/>
        </w:numPr>
        <w:rPr>
          <w:moveTo w:id="155" w:author="carpanta" w:date="2016-09-20T10:39:00Z"/>
        </w:rPr>
        <w:pPrChange w:id="156" w:author="carpanta" w:date="2016-09-20T10:39:00Z">
          <w:pPr>
            <w:pStyle w:val="Prrafodelista"/>
            <w:numPr>
              <w:ilvl w:val="1"/>
              <w:numId w:val="47"/>
            </w:numPr>
            <w:ind w:left="1440" w:hanging="360"/>
          </w:pPr>
        </w:pPrChange>
      </w:pPr>
      <w:moveTo w:id="157" w:author="carpanta" w:date="2016-09-20T10:39:00Z">
        <w:r>
          <w:t xml:space="preserve">Cuando se recibe el comando CONTRASEÑA LISTA, se espera a la recepción de dicha contraseña y se </w:t>
        </w:r>
        <w:r w:rsidR="00DD759B">
          <w:t>envía</w:t>
        </w:r>
        <w:r>
          <w:t xml:space="preserve"> a la tarea de autenticación. Si la tarea de </w:t>
        </w:r>
        <w:r w:rsidR="00DD759B">
          <w:t>autenticación</w:t>
        </w:r>
        <w:r>
          <w:t xml:space="preserve"> da un resultado negativo, se interrumpe la operación y se </w:t>
        </w:r>
        <w:r w:rsidR="00DD759B">
          <w:t>envía</w:t>
        </w:r>
        <w:r>
          <w:t xml:space="preserve"> un comando de ACCESO RECHAZADO</w:t>
        </w:r>
        <w:r w:rsidR="00D84119">
          <w:t xml:space="preserve"> a </w:t>
        </w:r>
        <w:r w:rsidR="00DD759B">
          <w:t>través</w:t>
        </w:r>
        <w:r w:rsidR="00D84119">
          <w:t xml:space="preserve"> tarea de transmisión</w:t>
        </w:r>
        <w:r>
          <w:t>.</w:t>
        </w:r>
        <w:r w:rsidR="00DD51DC">
          <w:t xml:space="preserve"> En caso de respuesta afirmativa, se continua al siguiente estado.</w:t>
        </w:r>
      </w:moveTo>
    </w:p>
    <w:p w14:paraId="0443FB5C" w14:textId="77777777" w:rsidR="009149C5" w:rsidRDefault="00D84119" w:rsidP="0002241B">
      <w:pPr>
        <w:pStyle w:val="Prrafodelista"/>
        <w:numPr>
          <w:ilvl w:val="0"/>
          <w:numId w:val="44"/>
        </w:numPr>
        <w:rPr>
          <w:moveTo w:id="158" w:author="carpanta" w:date="2016-09-20T10:39:00Z"/>
        </w:rPr>
        <w:pPrChange w:id="159" w:author="carpanta" w:date="2016-09-20T10:39:00Z">
          <w:pPr>
            <w:pStyle w:val="Prrafodelista"/>
            <w:numPr>
              <w:ilvl w:val="1"/>
              <w:numId w:val="47"/>
            </w:numPr>
            <w:ind w:left="1440" w:hanging="360"/>
          </w:pPr>
        </w:pPrChange>
      </w:pPr>
      <w:moveTo w:id="160" w:author="carpanta" w:date="2016-09-20T10:39:00Z">
        <w:r>
          <w:t xml:space="preserve">En este estado se </w:t>
        </w:r>
        <w:r w:rsidR="00DD759B">
          <w:t>envía</w:t>
        </w:r>
        <w:r>
          <w:t xml:space="preserve"> un comando de contraseña CONTRASEÑA LISTA y después se </w:t>
        </w:r>
        <w:r w:rsidR="00841D15">
          <w:t>envía</w:t>
        </w:r>
        <w:r>
          <w:t xml:space="preserve"> la contraseña</w:t>
        </w:r>
        <w:r w:rsidR="009A6183">
          <w:t xml:space="preserve"> a </w:t>
        </w:r>
        <w:r w:rsidR="00841D15">
          <w:t>través</w:t>
        </w:r>
        <w:r w:rsidR="009A6183">
          <w:t xml:space="preserve"> tarea de transmisión</w:t>
        </w:r>
        <w:r>
          <w:t xml:space="preserve">. </w:t>
        </w:r>
        <w:r w:rsidR="00841D15">
          <w:t>Después</w:t>
        </w:r>
        <w:r>
          <w:t xml:space="preserve"> se espera a la respuesta del simulador de marcapasos y se muestra por pantalla.</w:t>
        </w:r>
      </w:moveTo>
    </w:p>
    <w:moveToRangeEnd w:id="153"/>
    <w:p w14:paraId="3F0E9F9C" w14:textId="77777777" w:rsidR="00D84119" w:rsidRDefault="00D84119" w:rsidP="00D84119">
      <w:pPr>
        <w:rPr>
          <w:ins w:id="161" w:author="carpanta" w:date="2016-09-20T10:39:00Z"/>
        </w:rPr>
      </w:pPr>
      <w:ins w:id="162" w:author="carpanta" w:date="2016-09-20T10:39:00Z">
        <w:r>
          <w:t xml:space="preserve">El funcionamiento de la </w:t>
        </w:r>
        <w:r w:rsidR="00841D15">
          <w:t>máquina</w:t>
        </w:r>
        <w:r>
          <w:t xml:space="preserve"> de estados para el </w:t>
        </w:r>
        <w:r w:rsidR="009A6183">
          <w:t>simulador de marcapasos</w:t>
        </w:r>
        <w:r>
          <w:t>:</w:t>
        </w:r>
      </w:ins>
    </w:p>
    <w:p w14:paraId="2F0DFD70" w14:textId="77777777" w:rsidR="00D84119" w:rsidRDefault="00D84119" w:rsidP="00D84119">
      <w:pPr>
        <w:pStyle w:val="Prrafodelista"/>
        <w:numPr>
          <w:ilvl w:val="0"/>
          <w:numId w:val="44"/>
        </w:numPr>
        <w:rPr>
          <w:moveTo w:id="163" w:author="carpanta" w:date="2016-09-20T10:39:00Z"/>
        </w:rPr>
        <w:pPrChange w:id="164" w:author="carpanta" w:date="2016-09-20T10:39:00Z">
          <w:pPr>
            <w:pStyle w:val="Prrafodelista"/>
            <w:numPr>
              <w:ilvl w:val="1"/>
              <w:numId w:val="47"/>
            </w:numPr>
            <w:ind w:left="1440" w:hanging="360"/>
          </w:pPr>
        </w:pPrChange>
      </w:pPr>
      <w:moveToRangeStart w:id="165" w:author="carpanta" w:date="2016-09-20T10:39:00Z" w:name="move462131311"/>
      <w:moveTo w:id="166" w:author="carpanta" w:date="2016-09-20T10:39:00Z">
        <w:r>
          <w:t xml:space="preserve">Estando en estado de </w:t>
        </w:r>
        <w:r w:rsidR="00841D15">
          <w:t>reposo, si</w:t>
        </w:r>
        <w:r w:rsidR="009A6183">
          <w:t xml:space="preserve"> se recibe una conexión al puerto SPP, se </w:t>
        </w:r>
        <w:r w:rsidR="00841D15">
          <w:t>envía</w:t>
        </w:r>
        <w:r w:rsidR="009A6183">
          <w:t xml:space="preserve"> un comando de INICIO DE GENERACION</w:t>
        </w:r>
        <w:r w:rsidR="00D90AC1">
          <w:t xml:space="preserve"> al dispositivo que se ha conectado al puerto y espera al ACK GENERACION.</w:t>
        </w:r>
      </w:moveTo>
    </w:p>
    <w:p w14:paraId="46C07C64" w14:textId="77777777" w:rsidR="00D84119" w:rsidRDefault="00D84119" w:rsidP="00D84119">
      <w:pPr>
        <w:pStyle w:val="Prrafodelista"/>
        <w:numPr>
          <w:ilvl w:val="0"/>
          <w:numId w:val="44"/>
        </w:numPr>
        <w:rPr>
          <w:moveTo w:id="167" w:author="carpanta" w:date="2016-09-20T10:39:00Z"/>
        </w:rPr>
        <w:pPrChange w:id="168" w:author="carpanta" w:date="2016-09-20T10:39:00Z">
          <w:pPr>
            <w:pStyle w:val="Prrafodelista"/>
            <w:numPr>
              <w:ilvl w:val="1"/>
              <w:numId w:val="47"/>
            </w:numPr>
            <w:ind w:left="1440" w:hanging="360"/>
          </w:pPr>
        </w:pPrChange>
      </w:pPr>
      <w:moveTo w:id="169" w:author="carpanta" w:date="2016-09-20T10:39:00Z">
        <w:r>
          <w:t xml:space="preserve">Cuando se recibe el comando </w:t>
        </w:r>
        <w:r w:rsidR="00D90AC1">
          <w:t>ACK GENERA</w:t>
        </w:r>
        <w:r>
          <w:t xml:space="preserve">, </w:t>
        </w:r>
        <w:r w:rsidR="00D90AC1">
          <w:t xml:space="preserve">se comienza la generación de contraseña. Cuando dicha contraseña esta lista, se </w:t>
        </w:r>
        <w:r w:rsidR="00841D15">
          <w:t>envía</w:t>
        </w:r>
        <w:r w:rsidR="00D90AC1">
          <w:t xml:space="preserve"> el comando CONTRASEÑA LISTA, se </w:t>
        </w:r>
        <w:r w:rsidR="00841D15">
          <w:t>envía</w:t>
        </w:r>
        <w:r w:rsidR="00D90AC1">
          <w:t xml:space="preserve"> la contraseña y se queda a la espera de la respuesta.</w:t>
        </w:r>
      </w:moveTo>
    </w:p>
    <w:p w14:paraId="6170E5D6" w14:textId="77777777" w:rsidR="00D84119" w:rsidRDefault="00D90AC1" w:rsidP="00D84119">
      <w:pPr>
        <w:pStyle w:val="Prrafodelista"/>
        <w:numPr>
          <w:ilvl w:val="0"/>
          <w:numId w:val="44"/>
        </w:numPr>
        <w:rPr>
          <w:moveTo w:id="170" w:author="carpanta" w:date="2016-09-20T10:39:00Z"/>
        </w:rPr>
        <w:pPrChange w:id="171" w:author="carpanta" w:date="2016-09-20T10:39:00Z">
          <w:pPr>
            <w:pStyle w:val="Prrafodelista"/>
            <w:numPr>
              <w:ilvl w:val="1"/>
              <w:numId w:val="47"/>
            </w:numPr>
            <w:ind w:left="1440" w:hanging="360"/>
          </w:pPr>
        </w:pPrChange>
      </w:pPr>
      <w:moveTo w:id="172" w:author="carpanta" w:date="2016-09-20T10:39:00Z">
        <w:r>
          <w:t>Si se recibe un ACCESO RECHAZADO, se cancela el proceso y se vuelve al estado inicial</w:t>
        </w:r>
        <w:r w:rsidR="00D84119">
          <w:t>.</w:t>
        </w:r>
        <w:r>
          <w:t xml:space="preserve"> Si por el contrario se recibe un CONTRASEÑA LISTA y se recibe la contraseña, esta contraseña se en </w:t>
        </w:r>
        <w:r w:rsidR="00841D15">
          <w:t>envía</w:t>
        </w:r>
        <w:r>
          <w:t xml:space="preserve"> a la tarea de validación.</w:t>
        </w:r>
      </w:moveTo>
    </w:p>
    <w:p w14:paraId="432E36F5" w14:textId="77777777" w:rsidR="00D90AC1" w:rsidRDefault="00D90AC1" w:rsidP="00D84119">
      <w:pPr>
        <w:pStyle w:val="Prrafodelista"/>
        <w:numPr>
          <w:ilvl w:val="0"/>
          <w:numId w:val="44"/>
        </w:numPr>
        <w:rPr>
          <w:moveTo w:id="173" w:author="carpanta" w:date="2016-09-20T10:39:00Z"/>
        </w:rPr>
        <w:pPrChange w:id="174" w:author="carpanta" w:date="2016-09-20T10:39:00Z">
          <w:pPr>
            <w:pStyle w:val="Prrafodelista"/>
            <w:numPr>
              <w:ilvl w:val="1"/>
              <w:numId w:val="47"/>
            </w:numPr>
            <w:ind w:left="1440" w:hanging="360"/>
          </w:pPr>
        </w:pPrChange>
      </w:pPr>
      <w:moveTo w:id="175" w:author="carpanta" w:date="2016-09-20T10:39:00Z">
        <w:r>
          <w:t xml:space="preserve">Cuando finaliza la tarea de validación, si la respuesta es negativa se </w:t>
        </w:r>
        <w:r w:rsidR="00841D15">
          <w:t>envía</w:t>
        </w:r>
        <w:r>
          <w:t xml:space="preserve"> un ACCESO RECHAZADO y si respuesta es positiva se </w:t>
        </w:r>
        <w:r w:rsidR="00841D15">
          <w:t>envía</w:t>
        </w:r>
        <w:r>
          <w:t xml:space="preserve"> un ACCESO ACEPTADO. </w:t>
        </w:r>
        <w:r w:rsidR="00841D15">
          <w:t>Después</w:t>
        </w:r>
        <w:r>
          <w:t>, se vuelve al estado inicial.</w:t>
        </w:r>
      </w:moveTo>
    </w:p>
    <w:moveToRangeEnd w:id="165"/>
    <w:p w14:paraId="5EFF2447" w14:textId="77777777" w:rsidR="00D84119" w:rsidRDefault="00D90AC1" w:rsidP="00D90AC1">
      <w:pPr>
        <w:pStyle w:val="Subttulo"/>
      </w:pPr>
      <w:r>
        <w:t>Tarea transmisión de datos</w:t>
      </w:r>
    </w:p>
    <w:p w14:paraId="7D1F985F" w14:textId="77777777" w:rsidR="0002241B" w:rsidRPr="00135DF5" w:rsidRDefault="00D90AC1" w:rsidP="00135DF5">
      <w:r>
        <w:t xml:space="preserve">Esta tarea utiliza una </w:t>
      </w:r>
      <w:r w:rsidR="00682BBB">
        <w:t xml:space="preserve">única cola de paquetes </w:t>
      </w:r>
      <w:r w:rsidR="008C0634">
        <w:t>Bluetooth</w:t>
      </w:r>
      <w:r w:rsidR="00682BBB">
        <w:t>, los cuales se envían directamente a través de SPP cada vez que se reciben, reintentando la transmisión siempre que el buffer de transmisión este lleno.</w:t>
      </w:r>
    </w:p>
    <w:p w14:paraId="402579E2" w14:textId="77777777" w:rsidR="00506862" w:rsidRDefault="00506862" w:rsidP="00506862">
      <w:pPr>
        <w:pStyle w:val="Ttulo4"/>
        <w:rPr>
          <w:ins w:id="176" w:author="carpanta" w:date="2016-09-20T10:39:00Z"/>
        </w:rPr>
      </w:pPr>
      <w:ins w:id="177" w:author="carpanta" w:date="2016-09-20T10:39:00Z">
        <w:r>
          <w:t>Conexión segura</w:t>
        </w:r>
      </w:ins>
    </w:p>
    <w:p w14:paraId="78C1B93A" w14:textId="77777777" w:rsidR="002C288F" w:rsidRPr="002C288F" w:rsidRDefault="001D28F2" w:rsidP="002C288F">
      <w:pPr>
        <w:rPr>
          <w:ins w:id="178" w:author="carpanta" w:date="2016-09-20T10:39:00Z"/>
        </w:rPr>
      </w:pPr>
      <w:ins w:id="179" w:author="carpanta" w:date="2016-09-20T10:39:00Z">
        <w:r>
          <w:t xml:space="preserve">(esto creo que va a quedar </w:t>
        </w:r>
        <w:r w:rsidR="00F40EAB">
          <w:t>vacío</w:t>
        </w:r>
        <w:r>
          <w:t>)</w:t>
        </w:r>
      </w:ins>
    </w:p>
    <w:p w14:paraId="3AEBD604" w14:textId="77777777" w:rsidR="00685EF5" w:rsidRDefault="00685EF5" w:rsidP="002C288F">
      <w:pPr>
        <w:pStyle w:val="Ttulo3"/>
      </w:pPr>
      <w:r>
        <w:t>Interfaz de usuario</w:t>
      </w:r>
    </w:p>
    <w:p w14:paraId="047E1952" w14:textId="77777777" w:rsidR="001D28F2" w:rsidRDefault="001D28F2" w:rsidP="001D28F2">
      <w:r>
        <w:t xml:space="preserve">La interfaz de usuario </w:t>
      </w:r>
      <w:r w:rsidR="00BB2999">
        <w:t xml:space="preserve">tiene dos partes principales: la parte interactiva y la parte </w:t>
      </w:r>
      <w:r w:rsidR="00F40EAB">
        <w:t>gráfica</w:t>
      </w:r>
      <w:r w:rsidR="00BB2999">
        <w:t>.</w:t>
      </w:r>
    </w:p>
    <w:p w14:paraId="749E054D" w14:textId="77777777" w:rsidR="00BB2999" w:rsidRDefault="00BB2999" w:rsidP="001D28F2">
      <w:r>
        <w:t xml:space="preserve">La parte interactiva consiste en una </w:t>
      </w:r>
      <w:r w:rsidR="00F40EAB">
        <w:t>máquina</w:t>
      </w:r>
      <w:r>
        <w:t xml:space="preserve"> de estado que recibe eventos desde los </w:t>
      </w:r>
      <w:r w:rsidR="00F40EAB">
        <w:t>módulos</w:t>
      </w:r>
      <w:r>
        <w:t xml:space="preserve"> hardware que permiten que el usuario </w:t>
      </w:r>
      <w:r w:rsidR="00F40EAB">
        <w:t>envíe</w:t>
      </w:r>
      <w:r>
        <w:t xml:space="preserve"> señales al sistema, es decir, el pulsador hardware y la pantalla táctil. La pantalla táctil tendrá un mediador que se </w:t>
      </w:r>
      <w:r w:rsidR="00F40EAB">
        <w:t>encargará</w:t>
      </w:r>
      <w:r>
        <w:t xml:space="preserve"> de interpretar el significado de las pulsaciones en la pantalla como se </w:t>
      </w:r>
      <w:r w:rsidR="00F40EAB">
        <w:t>detallará</w:t>
      </w:r>
      <w:r>
        <w:t xml:space="preserve"> en el apartado 4.2.5.1.</w:t>
      </w:r>
    </w:p>
    <w:p w14:paraId="6D3E42BF" w14:textId="77777777" w:rsidR="00BB2999" w:rsidRDefault="00BB2999" w:rsidP="001D28F2">
      <w:r>
        <w:t xml:space="preserve">La parte grafica consiste en mostrar por la pantalla toda la información que nos llega tanto de los </w:t>
      </w:r>
      <w:r w:rsidR="00F40EAB">
        <w:t>módulos</w:t>
      </w:r>
      <w:r>
        <w:t xml:space="preserve"> hardware directamente como de la </w:t>
      </w:r>
      <w:r w:rsidR="00F40EAB">
        <w:t>máquina</w:t>
      </w:r>
      <w:r>
        <w:t xml:space="preserve"> de estados. Dicha información se </w:t>
      </w:r>
      <w:r w:rsidR="00F40EAB">
        <w:t>formateará</w:t>
      </w:r>
      <w:r>
        <w:t xml:space="preserve"> en las tareas que gestionan la comunicación con los periféricos </w:t>
      </w:r>
      <w:r w:rsidR="001B1882">
        <w:t>y se enviaran en forma de un mapa de pixeles que pueda ser representado directamente a través de las funciones proporcionadas por la HAL para este objetivo.</w:t>
      </w:r>
    </w:p>
    <w:p w14:paraId="08938942" w14:textId="77777777" w:rsidR="000B0CA4" w:rsidRDefault="001B1882" w:rsidP="001D28F2">
      <w:r>
        <w:t>Para entender el funcionamiento</w:t>
      </w:r>
      <w:r w:rsidR="00F40EAB">
        <w:t xml:space="preserve"> de esta interfaz, primero es necesario describir las estructuras de datos utilizadas.</w:t>
      </w:r>
    </w:p>
    <w:p w14:paraId="1F0563CC" w14:textId="77777777" w:rsidR="000E5C50" w:rsidRDefault="00F40EAB" w:rsidP="000E5C50">
      <w:pPr>
        <w:pStyle w:val="Subttulo"/>
      </w:pPr>
      <w:r>
        <w:t>Área</w:t>
      </w:r>
    </w:p>
    <w:p w14:paraId="2CD25324" w14:textId="77777777" w:rsidR="000B0CA4" w:rsidRDefault="00985157" w:rsidP="000B0CA4">
      <w:r>
        <w:t>Esta estructura de datos</w:t>
      </w:r>
      <w:r w:rsidR="000B0CA4">
        <w:t xml:space="preserve"> consiste en tres elementos: una representación </w:t>
      </w:r>
      <w:r w:rsidR="00F40EAB">
        <w:t>gráfica</w:t>
      </w:r>
      <w:r w:rsidR="000B0CA4">
        <w:t xml:space="preserve"> en la pantalla, unas coordenadas asociadas y un evento de la </w:t>
      </w:r>
      <w:r w:rsidR="00F40EAB">
        <w:t>máquina</w:t>
      </w:r>
      <w:r w:rsidR="000B0CA4">
        <w:t xml:space="preserve"> de estados. La función de cada uno es la siguiente:</w:t>
      </w:r>
    </w:p>
    <w:p w14:paraId="1BCC513D" w14:textId="77777777" w:rsidR="000B0CA4" w:rsidRDefault="000B0CA4" w:rsidP="000B0CA4">
      <w:pPr>
        <w:pStyle w:val="Prrafodelista"/>
        <w:numPr>
          <w:ilvl w:val="0"/>
          <w:numId w:val="39"/>
        </w:numPr>
      </w:pPr>
      <w:r>
        <w:t xml:space="preserve">La representación </w:t>
      </w:r>
      <w:r w:rsidR="00F40EAB">
        <w:t>gráfica</w:t>
      </w:r>
      <w:r>
        <w:t xml:space="preserve"> es aquello que se dibuja por pantalla para que se pueda identificar qué área es y donde tenemos que pulsar para activar el evento asociado a dicha área.</w:t>
      </w:r>
    </w:p>
    <w:p w14:paraId="08555DBE" w14:textId="77777777" w:rsidR="000B0CA4" w:rsidRDefault="000B0CA4" w:rsidP="000B0CA4">
      <w:pPr>
        <w:pStyle w:val="Prrafodelista"/>
        <w:numPr>
          <w:ilvl w:val="0"/>
          <w:numId w:val="39"/>
        </w:numPr>
      </w:pPr>
      <w:r>
        <w:t xml:space="preserve">Las coordenadas asociadas sirven tanto para situar donde pintar la representación </w:t>
      </w:r>
      <w:r w:rsidR="00F40EAB">
        <w:t>gráfica</w:t>
      </w:r>
      <w:r>
        <w:t xml:space="preserve"> en la pantalla como para que el </w:t>
      </w:r>
      <w:r w:rsidR="00F40EAB">
        <w:t>intérprete</w:t>
      </w:r>
      <w:r>
        <w:t xml:space="preserve"> de clics identifique a que área hay que acceder cuando se detecta un </w:t>
      </w:r>
      <w:r w:rsidR="00251A98">
        <w:t>toque en la pantalla</w:t>
      </w:r>
      <w:r>
        <w:t xml:space="preserve"> en unas coordenadas concretas.</w:t>
      </w:r>
    </w:p>
    <w:p w14:paraId="4DF9E790" w14:textId="7DA4A1F7" w:rsidR="000B0CA4" w:rsidRPr="000B0CA4" w:rsidRDefault="000B0CA4" w:rsidP="000B0CA4">
      <w:pPr>
        <w:pStyle w:val="Prrafodelista"/>
        <w:numPr>
          <w:ilvl w:val="0"/>
          <w:numId w:val="39"/>
        </w:numPr>
      </w:pPr>
      <w:r>
        <w:t xml:space="preserve">El evento asociado es el evento que la tarea de </w:t>
      </w:r>
      <w:r w:rsidR="00F40EAB">
        <w:t>intérprete</w:t>
      </w:r>
      <w:r>
        <w:t xml:space="preserve"> de clics enviara a la </w:t>
      </w:r>
      <w:r w:rsidR="00F40EAB">
        <w:t>máquina</w:t>
      </w:r>
      <w:r>
        <w:t xml:space="preserve"> de estados cuando se detecte que un área en concreto ha sido pulsada.</w:t>
      </w:r>
      <w:del w:id="180" w:author="carpanta" w:date="2016-09-20T10:39:00Z">
        <w:r w:rsidR="001C7912">
          <w:delText xml:space="preserve"> Puede ser un evento nulo si el área solo se quiere utilizar para mostrar información.</w:delText>
        </w:r>
      </w:del>
    </w:p>
    <w:p w14:paraId="2FE68D13" w14:textId="77777777" w:rsidR="001C7912" w:rsidRPr="000B0CA4" w:rsidRDefault="001C7912" w:rsidP="001C7912">
      <w:pPr>
        <w:rPr>
          <w:del w:id="181" w:author="carpanta" w:date="2016-09-20T10:39:00Z"/>
        </w:rPr>
      </w:pPr>
      <w:del w:id="182" w:author="carpanta" w:date="2016-09-20T10:39:00Z">
        <w:r>
          <w:delText xml:space="preserve">Cuando estas áreas tengan un evento asociado para realizar transiciones en la </w:delText>
        </w:r>
        <w:r w:rsidR="00E33E64">
          <w:delText xml:space="preserve">máquina de estados, se </w:delText>
        </w:r>
        <w:r w:rsidR="0092621E">
          <w:delText>referirá</w:delText>
        </w:r>
        <w:r>
          <w:delText xml:space="preserve"> a ella</w:delText>
        </w:r>
        <w:r w:rsidR="0092621E">
          <w:delText>s</w:delText>
        </w:r>
        <w:r>
          <w:delText xml:space="preserve"> como botones</w:delText>
        </w:r>
        <w:r w:rsidR="00E33E64">
          <w:delText>.</w:delText>
        </w:r>
      </w:del>
    </w:p>
    <w:p w14:paraId="0735593B" w14:textId="77777777" w:rsidR="000B0CA4" w:rsidRPr="000B0CA4" w:rsidRDefault="000B0CA4" w:rsidP="000B0CA4">
      <w:pPr>
        <w:pStyle w:val="Subttulo"/>
      </w:pPr>
      <w:r>
        <w:t>Gr</w:t>
      </w:r>
      <w:r w:rsidR="00251A98">
        <w:t>á</w:t>
      </w:r>
      <w:r>
        <w:t>fico</w:t>
      </w:r>
    </w:p>
    <w:p w14:paraId="24ACDEB6" w14:textId="77777777" w:rsidR="000E5C50" w:rsidRDefault="00F2391D" w:rsidP="000E5C50">
      <w:r>
        <w:t xml:space="preserve">Esta estructura de datos se utiliza para representar las señales ECG por pantalla. Igual que la estructura </w:t>
      </w:r>
      <w:r w:rsidR="00676F5A">
        <w:t>área</w:t>
      </w:r>
      <w:r>
        <w:t>, el</w:t>
      </w:r>
      <w:r w:rsidR="00572F86">
        <w:t xml:space="preserve"> g</w:t>
      </w:r>
      <w:r>
        <w:t>r</w:t>
      </w:r>
      <w:r w:rsidR="00251A98">
        <w:t>á</w:t>
      </w:r>
      <w:r>
        <w:t xml:space="preserve">fico tiene asociada una representación </w:t>
      </w:r>
      <w:r w:rsidR="00676F5A">
        <w:t>gráfica</w:t>
      </w:r>
      <w:r>
        <w:t xml:space="preserve"> y unas coordenadas </w:t>
      </w:r>
      <w:r w:rsidR="00676F5A">
        <w:t>asociadas,</w:t>
      </w:r>
      <w:r>
        <w:t xml:space="preserve"> pero en este caso no tiene asociado ningún evento de la </w:t>
      </w:r>
      <w:r w:rsidR="00676F5A">
        <w:t>máquina</w:t>
      </w:r>
      <w:r>
        <w:t xml:space="preserve"> de estados, ya que su misión es presentar información, no ofrecer interactividad.</w:t>
      </w:r>
    </w:p>
    <w:p w14:paraId="16E8C163" w14:textId="77777777" w:rsidR="009D6744" w:rsidRPr="000E5C50" w:rsidRDefault="00F2391D" w:rsidP="000E5C50">
      <w:r>
        <w:t xml:space="preserve">Adicionalmente, guarda información útil para la escritura en dicho </w:t>
      </w:r>
      <w:r w:rsidR="00676F5A">
        <w:t>gráfico</w:t>
      </w:r>
      <w:r>
        <w:t xml:space="preserve">, el rango de eje </w:t>
      </w:r>
      <w:r w:rsidR="00676F5A">
        <w:t>x(amplitud</w:t>
      </w:r>
      <w:r>
        <w:t xml:space="preserve">) y el eje </w:t>
      </w:r>
      <w:r w:rsidR="00676F5A">
        <w:t>y(tiempo</w:t>
      </w:r>
      <w:r>
        <w:t>) y el índice de escritura.</w:t>
      </w:r>
    </w:p>
    <w:p w14:paraId="7A4FC190" w14:textId="77777777" w:rsidR="000E5C50" w:rsidRDefault="00F40EAB" w:rsidP="000E5C50">
      <w:pPr>
        <w:pStyle w:val="Subttulo"/>
      </w:pPr>
      <w:r>
        <w:t>Menú</w:t>
      </w:r>
    </w:p>
    <w:p w14:paraId="60C19FE8" w14:textId="77777777" w:rsidR="000F5F7D" w:rsidRDefault="000E5C50" w:rsidP="000E5C50">
      <w:r>
        <w:t xml:space="preserve">Para esta aplicación, un menú es un conjunto </w:t>
      </w:r>
      <w:r w:rsidR="00F2391D">
        <w:t xml:space="preserve">de </w:t>
      </w:r>
      <w:r w:rsidR="00572F86">
        <w:t>estructuras</w:t>
      </w:r>
      <w:r w:rsidR="00F2391D">
        <w:t xml:space="preserve"> </w:t>
      </w:r>
      <w:r w:rsidR="00676F5A">
        <w:t>área</w:t>
      </w:r>
      <w:r w:rsidR="00F2391D">
        <w:t xml:space="preserve"> y </w:t>
      </w:r>
      <w:r w:rsidR="00676F5A">
        <w:t>gráfico,</w:t>
      </w:r>
      <w:r w:rsidR="00F2391D">
        <w:t xml:space="preserve"> de manera que un menú contiene tanto la información de los objetos a dibujar en la pantalla como los eventos que se pueden generar desde un menú</w:t>
      </w:r>
      <w:r w:rsidR="00572F86">
        <w:t xml:space="preserve"> concreto</w:t>
      </w:r>
      <w:r w:rsidR="00F2391D">
        <w:t>.</w:t>
      </w:r>
      <w:r w:rsidR="00572F86">
        <w:t xml:space="preserve"> El definir esta estructura nos permite que </w:t>
      </w:r>
      <w:r w:rsidR="00676F5A">
        <w:t>distintos estados de la máquina de estados tengan</w:t>
      </w:r>
      <w:r w:rsidR="00572F86">
        <w:t xml:space="preserve"> distintas áreas y </w:t>
      </w:r>
      <w:r w:rsidR="00676F5A">
        <w:t>gráficos</w:t>
      </w:r>
      <w:r w:rsidR="00572F86">
        <w:t>, y que el acceso a estos sea sencillo.</w:t>
      </w:r>
    </w:p>
    <w:p w14:paraId="7F206503" w14:textId="77777777" w:rsidR="000E5C50" w:rsidRDefault="000F5F7D" w:rsidP="000E5C50">
      <w:r>
        <w:t xml:space="preserve">Los </w:t>
      </w:r>
      <w:r w:rsidR="00875E4F">
        <w:t>menús</w:t>
      </w:r>
      <w:r>
        <w:t xml:space="preserve"> implementados son los definidos en el diseño, </w:t>
      </w:r>
      <w:r w:rsidR="00875E4F">
        <w:t>más</w:t>
      </w:r>
      <w:r>
        <w:t xml:space="preserve"> uno adicional de bienvenida y otro de despedida. Estos últimos son </w:t>
      </w:r>
      <w:r w:rsidR="00875E4F">
        <w:t>menús</w:t>
      </w:r>
      <w:r>
        <w:t xml:space="preserve"> </w:t>
      </w:r>
      <w:r w:rsidR="00875E4F">
        <w:t>vacíos</w:t>
      </w:r>
      <w:r>
        <w:t xml:space="preserve">, ya </w:t>
      </w:r>
      <w:r w:rsidR="00875E4F">
        <w:t>que los estados</w:t>
      </w:r>
      <w:r>
        <w:t xml:space="preserve"> de bienvenida y despedida son transitorios y no tienen ninguna interactividad.</w:t>
      </w:r>
    </w:p>
    <w:p w14:paraId="18D02D36" w14:textId="77777777" w:rsidR="00EF7079" w:rsidRDefault="00EF7079" w:rsidP="00EF7079">
      <w:pPr>
        <w:pStyle w:val="Ttulo4"/>
      </w:pPr>
      <w:r>
        <w:t>Tareas</w:t>
      </w:r>
      <w:r w:rsidR="00FD2D15">
        <w:t xml:space="preserve"> relacionadas con la interactividad</w:t>
      </w:r>
    </w:p>
    <w:p w14:paraId="056333AF" w14:textId="77777777" w:rsidR="00EF7079" w:rsidRDefault="00EF7079" w:rsidP="00EF7079">
      <w:r>
        <w:t xml:space="preserve">Estas tareas son las encargadas de gestionar la comunicación con los distintos </w:t>
      </w:r>
      <w:r w:rsidR="00F40EAB">
        <w:t>módulos</w:t>
      </w:r>
      <w:r>
        <w:t xml:space="preserve"> hardware, interpretar la información que les llega desde estos </w:t>
      </w:r>
      <w:r w:rsidR="00F40EAB">
        <w:t>módulos</w:t>
      </w:r>
      <w:r>
        <w:t xml:space="preserve"> y generar tanto los eventos que se envían a la </w:t>
      </w:r>
      <w:r w:rsidR="00F40EAB">
        <w:t>máquina</w:t>
      </w:r>
      <w:r>
        <w:t xml:space="preserve"> de estados como otras posibles salidas que se envían directamente a la </w:t>
      </w:r>
      <w:r w:rsidR="00F40EAB">
        <w:t>pantalla (por</w:t>
      </w:r>
      <w:r>
        <w:t xml:space="preserve"> ejemplo, la tarea del medidor de batería muestra directamente la información por pantalla sin pasar por la </w:t>
      </w:r>
      <w:r w:rsidR="00F40EAB">
        <w:t>máquina</w:t>
      </w:r>
      <w:r>
        <w:t xml:space="preserve"> de estados)</w:t>
      </w:r>
    </w:p>
    <w:p w14:paraId="3ABECD9F" w14:textId="77777777" w:rsidR="00596741" w:rsidRDefault="00E64FA5" w:rsidP="00EF7079">
      <w:pPr>
        <w:rPr>
          <w:del w:id="183" w:author="carpanta" w:date="2016-09-20T10:39:00Z"/>
        </w:rPr>
      </w:pPr>
      <w:del w:id="184" w:author="carpanta" w:date="2016-09-20T10:39:00Z">
        <w:r>
          <w:rPr>
            <w:noProof/>
            <w:lang w:eastAsia="es-ES"/>
          </w:rPr>
          <w:drawing>
            <wp:inline distT="0" distB="0" distL="0" distR="0" wp14:anchorId="44E31DAF" wp14:editId="57F6A301">
              <wp:extent cx="5400040" cy="25927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reas de input.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592705"/>
                      </a:xfrm>
                      <a:prstGeom prst="rect">
                        <a:avLst/>
                      </a:prstGeom>
                    </pic:spPr>
                  </pic:pic>
                </a:graphicData>
              </a:graphic>
            </wp:inline>
          </w:drawing>
        </w:r>
      </w:del>
    </w:p>
    <w:p w14:paraId="49C2637E" w14:textId="77777777" w:rsidR="00704DA0" w:rsidRDefault="00704DA0" w:rsidP="00EF7079">
      <w:pPr>
        <w:rPr>
          <w:ins w:id="185" w:author="carpanta" w:date="2016-09-20T10:39:00Z"/>
        </w:rPr>
      </w:pPr>
      <w:ins w:id="186" w:author="carpanta" w:date="2016-09-20T10:39:00Z">
        <w:r>
          <w:t>(esquema de las tareas)</w:t>
        </w:r>
      </w:ins>
    </w:p>
    <w:p w14:paraId="416FA4FA" w14:textId="77777777" w:rsidR="00EF7079" w:rsidRDefault="00EF7079" w:rsidP="00EF7079">
      <w:pPr>
        <w:pStyle w:val="Subttulo"/>
      </w:pPr>
      <w:r>
        <w:t>Tarea del panel táctil</w:t>
      </w:r>
    </w:p>
    <w:p w14:paraId="7318DA3E" w14:textId="77777777" w:rsidR="000E5C50" w:rsidRDefault="00EF7079" w:rsidP="00EF7079">
      <w:r>
        <w:t xml:space="preserve">Esta tarea gestiona la lectura del panel táctil </w:t>
      </w:r>
      <w:r w:rsidR="001504AB">
        <w:t xml:space="preserve">y utiliza un como método de sincronización un semáforo que se libera cuando se produce una </w:t>
      </w:r>
      <w:r w:rsidR="00F40EAB">
        <w:t>interrupción</w:t>
      </w:r>
      <w:r w:rsidR="001504AB">
        <w:t xml:space="preserve"> del mismo</w:t>
      </w:r>
      <w:r>
        <w:t>.</w:t>
      </w:r>
      <w:r w:rsidR="000E5C50">
        <w:t xml:space="preserve"> Para comunicar la información a su consumidor, la tarea de gestión de clics, se define una estructura de datos </w:t>
      </w:r>
      <w:r w:rsidR="000E5C50" w:rsidRPr="000E5C50">
        <w:rPr>
          <w:i/>
        </w:rPr>
        <w:t>click_t</w:t>
      </w:r>
      <w:r w:rsidR="000E5C50">
        <w:t xml:space="preserve">, la cual almacena tanto la </w:t>
      </w:r>
      <w:r w:rsidR="00F40EAB">
        <w:t>posición</w:t>
      </w:r>
      <w:r w:rsidR="000E5C50">
        <w:t xml:space="preserve"> de dicho clic como el tipo de clic que </w:t>
      </w:r>
      <w:r w:rsidR="00F40EAB">
        <w:t>es (presión</w:t>
      </w:r>
      <w:r w:rsidR="000E5C50">
        <w:t>, presión mantenida o finalización de presión)</w:t>
      </w:r>
    </w:p>
    <w:p w14:paraId="1B796B0C" w14:textId="77777777" w:rsidR="001504AB" w:rsidRDefault="001504AB" w:rsidP="00EF7079">
      <w:r>
        <w:t>Al reanudar su ejecución</w:t>
      </w:r>
      <w:r w:rsidR="00EF7079">
        <w:t xml:space="preserve">, se utilizan las funciones proporcionadas por la </w:t>
      </w:r>
      <w:r>
        <w:t>HAL</w:t>
      </w:r>
      <w:r w:rsidR="00EF7079">
        <w:t xml:space="preserve"> para determinar si ha habido una pulsación o se trata de un falso positivo. En caso de que se determine que efectivamente ha habido una pulsación,</w:t>
      </w:r>
      <w:r>
        <w:t xml:space="preserve"> se hacen lecturas periódicas de la </w:t>
      </w:r>
      <w:r w:rsidR="00F40EAB">
        <w:t>posición</w:t>
      </w:r>
      <w:r>
        <w:t xml:space="preserve"> de la presión hasta que se detecta que ha finalizado la pulsación, momento en el cual vuelve al estado suspendido. </w:t>
      </w:r>
    </w:p>
    <w:p w14:paraId="1C0C5BD7" w14:textId="77777777" w:rsidR="001504AB" w:rsidRDefault="001504AB" w:rsidP="00EF7079">
      <w:r>
        <w:t xml:space="preserve">Durante el tiempo que se </w:t>
      </w:r>
      <w:r w:rsidR="00F40EAB">
        <w:t>está</w:t>
      </w:r>
      <w:r>
        <w:t xml:space="preserve"> </w:t>
      </w:r>
      <w:r w:rsidR="00F40EAB">
        <w:t>muestreando</w:t>
      </w:r>
      <w:r>
        <w:t xml:space="preserve"> la </w:t>
      </w:r>
      <w:r w:rsidR="00F40EAB">
        <w:t>posición</w:t>
      </w:r>
      <w:r>
        <w:t xml:space="preserve"> de la presión</w:t>
      </w:r>
      <w:r w:rsidR="000E5C50">
        <w:t xml:space="preserve">, </w:t>
      </w:r>
      <w:r w:rsidR="00F40EAB">
        <w:t>los clics generados se envían</w:t>
      </w:r>
      <w:r>
        <w:t xml:space="preserve"> a la tarea que gestiona </w:t>
      </w:r>
      <w:r w:rsidR="000E5C50">
        <w:t xml:space="preserve">las pulsaciones a la pantalla táctil a través de una cola de datos que estos puedan ser interpretados y se generen los eventos adecuados para la </w:t>
      </w:r>
      <w:r w:rsidR="00F40EAB">
        <w:t>máquina</w:t>
      </w:r>
      <w:r w:rsidR="000E5C50">
        <w:t xml:space="preserve"> de estados.</w:t>
      </w:r>
    </w:p>
    <w:p w14:paraId="212C0E97" w14:textId="77777777" w:rsidR="000E5C50" w:rsidRDefault="001C6C58" w:rsidP="001C6C58">
      <w:pPr>
        <w:pStyle w:val="Subttulo"/>
      </w:pPr>
      <w:r>
        <w:t xml:space="preserve">Tarea de interpretación de </w:t>
      </w:r>
      <w:r w:rsidR="00251A98">
        <w:t>pulsaciones en la pantalla</w:t>
      </w:r>
    </w:p>
    <w:p w14:paraId="32387546" w14:textId="77777777" w:rsidR="001C6C58" w:rsidRDefault="001C6C58" w:rsidP="001C6C58">
      <w:r>
        <w:t>Como se ha indicado antes, esta tarea se encarga de interpretar l</w:t>
      </w:r>
      <w:r w:rsidR="00251A98">
        <w:t>a</w:t>
      </w:r>
      <w:r>
        <w:t xml:space="preserve">s </w:t>
      </w:r>
      <w:r w:rsidR="00251A98">
        <w:t xml:space="preserve">pulsaciones </w:t>
      </w:r>
      <w:r>
        <w:t>que se hacen en la pantalla. Dicha interpretación se va en deter</w:t>
      </w:r>
      <w:r w:rsidR="00251A98">
        <w:t xml:space="preserve">minar si en las coordenadas de la pulsación </w:t>
      </w:r>
      <w:r>
        <w:t xml:space="preserve">hay alguna área </w:t>
      </w:r>
      <w:r w:rsidR="00FD2D15">
        <w:t xml:space="preserve">y en caso de que </w:t>
      </w:r>
      <w:r w:rsidR="00676F5A">
        <w:t>así</w:t>
      </w:r>
      <w:r w:rsidR="00FD2D15">
        <w:t xml:space="preserve"> sea, enviar el evento de dicha área a la </w:t>
      </w:r>
      <w:r w:rsidR="00676F5A">
        <w:t>máquina</w:t>
      </w:r>
      <w:r w:rsidR="00FD2D15">
        <w:t xml:space="preserve"> de estados.</w:t>
      </w:r>
    </w:p>
    <w:p w14:paraId="3AF7BDAB" w14:textId="77777777" w:rsidR="00FD2D15" w:rsidRDefault="00FD2D15" w:rsidP="001C6C58">
      <w:r>
        <w:t xml:space="preserve">Esta tarea utiliza dos elementos de sincronización: por un </w:t>
      </w:r>
      <w:r w:rsidR="00676F5A">
        <w:t>lado,</w:t>
      </w:r>
      <w:r>
        <w:t xml:space="preserve"> recibe el menú actual a través de una cola de datos, evitando </w:t>
      </w:r>
      <w:r w:rsidR="00676F5A">
        <w:t>así</w:t>
      </w:r>
      <w:r>
        <w:t xml:space="preserve"> que </w:t>
      </w:r>
      <w:r w:rsidR="00676F5A">
        <w:t>una transición</w:t>
      </w:r>
      <w:r>
        <w:t xml:space="preserve"> entre </w:t>
      </w:r>
      <w:r w:rsidR="00676F5A">
        <w:t>menús</w:t>
      </w:r>
      <w:r>
        <w:t xml:space="preserve"> se produzca alguna lectura </w:t>
      </w:r>
      <w:r w:rsidR="00676F5A">
        <w:t>errónea</w:t>
      </w:r>
      <w:r>
        <w:t xml:space="preserve"> de mismo, y por otro lado se reciben los clics desde la tarea de atención al panel táctil a través de otra cola de datos. De esta manera se consigue que siempre se acceda al menú que </w:t>
      </w:r>
      <w:r w:rsidR="00676F5A">
        <w:t>está</w:t>
      </w:r>
      <w:r>
        <w:t xml:space="preserve"> actualmente activo y evitemos que se generen inconsistencias en la </w:t>
      </w:r>
      <w:r w:rsidR="00676F5A">
        <w:t>máquina</w:t>
      </w:r>
      <w:r>
        <w:t xml:space="preserve"> de estados.</w:t>
      </w:r>
    </w:p>
    <w:p w14:paraId="4D342EA6" w14:textId="77777777" w:rsidR="00FD2D15" w:rsidRDefault="00FD2D15" w:rsidP="00FD2D15">
      <w:pPr>
        <w:pStyle w:val="Subttulo"/>
      </w:pPr>
      <w:r>
        <w:t>Tarea de gestión del pulsado hardware</w:t>
      </w:r>
    </w:p>
    <w:p w14:paraId="65EE74DD" w14:textId="77777777" w:rsidR="00F34D62" w:rsidRDefault="00F34D62" w:rsidP="00F34D62">
      <w:r>
        <w:t xml:space="preserve">Esta es la tarea encarga de gestionar el comportamiento del sistema ante un evento del pulsador hardware. Esta tarea utiliza dos semáforos para detectar si se produce una pulsación de larga duración o de corta duración. Según el tipo de pulsación detectada se </w:t>
      </w:r>
      <w:r w:rsidR="00841D15">
        <w:t>enviará</w:t>
      </w:r>
      <w:r>
        <w:t xml:space="preserve"> un evento u otro a la </w:t>
      </w:r>
      <w:r w:rsidR="00841D15">
        <w:t>máquina</w:t>
      </w:r>
      <w:r>
        <w:t xml:space="preserve"> de estados.</w:t>
      </w:r>
    </w:p>
    <w:p w14:paraId="080624F8" w14:textId="77777777" w:rsidR="00F34D62" w:rsidRDefault="00F34D62" w:rsidP="00F34D62">
      <w:r>
        <w:t xml:space="preserve">El funcionamiento es el siguiente: cuando se detecta un flanco de subida en la línea a la que </w:t>
      </w:r>
      <w:r w:rsidR="00841D15">
        <w:t>está</w:t>
      </w:r>
      <w:r>
        <w:t xml:space="preserve"> conectada el pulsador hardware, se produce una </w:t>
      </w:r>
      <w:r w:rsidR="00841D15">
        <w:t>interrupción</w:t>
      </w:r>
      <w:r>
        <w:t xml:space="preserve"> que libera el primer </w:t>
      </w:r>
      <w:r w:rsidR="00841D15">
        <w:t>semáforo (llamado</w:t>
      </w:r>
      <w:r>
        <w:t xml:space="preserve"> semáforo de pulsado corto). </w:t>
      </w:r>
      <w:r w:rsidR="00833474">
        <w:t xml:space="preserve">Cuando se reanuda la ejecución, se reconfigura la línea de </w:t>
      </w:r>
      <w:r w:rsidR="00841D15">
        <w:t>interrupción</w:t>
      </w:r>
      <w:r w:rsidR="00833474">
        <w:t xml:space="preserve"> para que sea sensible a flanco de bajada y se espera al segundo semáforo con un tiempo de espera </w:t>
      </w:r>
      <w:r w:rsidR="00841D15">
        <w:t>límite</w:t>
      </w:r>
      <w:r w:rsidR="00833474">
        <w:t xml:space="preserve"> de dos segundos. Sin en ese periodo se produce un flanco de bajada producido porque se deja de apretar el pulsador, entonces se </w:t>
      </w:r>
      <w:r w:rsidR="00841D15">
        <w:t>envía</w:t>
      </w:r>
      <w:r w:rsidR="00833474">
        <w:t xml:space="preserve"> un evento a la </w:t>
      </w:r>
      <w:r w:rsidR="00841D15">
        <w:t>máquina</w:t>
      </w:r>
      <w:r w:rsidR="00833474">
        <w:t xml:space="preserve"> de estado que indica “pulso corto”. Si por el contrario se expira el tiempo de espera al semáforo sin que se haya producido dicho flanco, se reconfigura la línea de </w:t>
      </w:r>
      <w:r w:rsidR="00841D15">
        <w:t>interrupción</w:t>
      </w:r>
      <w:r w:rsidR="00833474">
        <w:t xml:space="preserve"> para que se comporte como una línea con capacidad de despertar al microcontrolador y se </w:t>
      </w:r>
      <w:r w:rsidR="00841D15">
        <w:t>envía</w:t>
      </w:r>
      <w:r w:rsidR="00833474">
        <w:t xml:space="preserve"> a la </w:t>
      </w:r>
      <w:r w:rsidR="00841D15">
        <w:t>máquina</w:t>
      </w:r>
      <w:r w:rsidR="00833474">
        <w:t xml:space="preserve"> de estados el evento “pulso largo”.</w:t>
      </w:r>
    </w:p>
    <w:p w14:paraId="6EC4FA09" w14:textId="77777777" w:rsidR="005F361F" w:rsidRPr="00F34D62" w:rsidRDefault="005F361F" w:rsidP="00F34D62">
      <w:r>
        <w:t>Esta tarea</w:t>
      </w:r>
      <w:r w:rsidR="00251A98">
        <w:t>,</w:t>
      </w:r>
      <w:r>
        <w:t xml:space="preserve"> por tanto</w:t>
      </w:r>
      <w:r w:rsidR="00251A98">
        <w:t>,</w:t>
      </w:r>
      <w:r>
        <w:t xml:space="preserve"> es en realidad la encargada de gestionar las dos </w:t>
      </w:r>
      <w:r w:rsidR="00875E4F">
        <w:t>primeras medidas</w:t>
      </w:r>
      <w:r>
        <w:t xml:space="preserve"> de reducción de consumo propuestas en el diseño.</w:t>
      </w:r>
    </w:p>
    <w:p w14:paraId="15B9111A" w14:textId="77777777" w:rsidR="00FD2D15" w:rsidRDefault="00FD2D15" w:rsidP="00FD2D15">
      <w:pPr>
        <w:pStyle w:val="Ttulo4"/>
      </w:pPr>
      <w:r>
        <w:t xml:space="preserve">Tareas relacionadas con la presentación de información </w:t>
      </w:r>
    </w:p>
    <w:p w14:paraId="77D1C039" w14:textId="77777777" w:rsidR="00B33DA3" w:rsidRDefault="00841D15" w:rsidP="00B33DA3">
      <w:r>
        <w:t>Esta tarea</w:t>
      </w:r>
      <w:r w:rsidR="00B33DA3">
        <w:t xml:space="preserve"> se encarga de gestionar la información que llega de los periféricos, formatearla y enviarla a la tarea de la pantalla. El diagrama organizativo de estas tareas es el siguiente:</w:t>
      </w:r>
    </w:p>
    <w:p w14:paraId="44C84A3C" w14:textId="2BD854CD" w:rsidR="00B33DA3" w:rsidRPr="00B33DA3" w:rsidRDefault="00E64FA5" w:rsidP="00B33DA3">
      <w:pPr>
        <w:rPr>
          <w:ins w:id="187" w:author="carpanta" w:date="2016-09-20T10:39:00Z"/>
        </w:rPr>
      </w:pPr>
      <w:del w:id="188" w:author="carpanta" w:date="2016-09-20T10:39:00Z">
        <w:r>
          <w:rPr>
            <w:noProof/>
            <w:lang w:eastAsia="es-ES"/>
          </w:rPr>
          <w:drawing>
            <wp:inline distT="0" distB="0" distL="0" distR="0" wp14:anchorId="253A047B" wp14:editId="3DCAAB84">
              <wp:extent cx="5400040" cy="319913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kake de tareas.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199130"/>
                      </a:xfrm>
                      <a:prstGeom prst="rect">
                        <a:avLst/>
                      </a:prstGeom>
                    </pic:spPr>
                  </pic:pic>
                </a:graphicData>
              </a:graphic>
            </wp:inline>
          </w:drawing>
        </w:r>
      </w:del>
      <w:ins w:id="189" w:author="carpanta" w:date="2016-09-20T10:39:00Z">
        <w:r w:rsidR="00B33DA3">
          <w:t>(diagrama de las tareas)</w:t>
        </w:r>
      </w:ins>
    </w:p>
    <w:p w14:paraId="52D4BFA1" w14:textId="77777777" w:rsidR="002C288F" w:rsidRDefault="00704DA0" w:rsidP="00B33DA3">
      <w:pPr>
        <w:pStyle w:val="Subttulo"/>
      </w:pPr>
      <w:r>
        <w:t>Tarea de comunicación con el medidor de batería</w:t>
      </w:r>
    </w:p>
    <w:p w14:paraId="46C8698A" w14:textId="77777777" w:rsidR="00B33DA3" w:rsidRDefault="00B33DA3" w:rsidP="00B33DA3">
      <w:r>
        <w:t xml:space="preserve">Esta tarea se implementa de la misma forma que las otras tareas que atienden a la comunicación de un </w:t>
      </w:r>
      <w:r w:rsidR="00841D15">
        <w:t>módulo</w:t>
      </w:r>
      <w:r>
        <w:t xml:space="preserve"> hardware con la aplicación. Se utiliza un semáforo para sincronizarse con la </w:t>
      </w:r>
      <w:r w:rsidR="00841D15">
        <w:t>interrupción</w:t>
      </w:r>
      <w:r>
        <w:t xml:space="preserve"> que genera el medidor de batería y otro semáforo para la </w:t>
      </w:r>
      <w:r w:rsidR="00841D15">
        <w:t>interrupción</w:t>
      </w:r>
      <w:r>
        <w:t xml:space="preserve"> que se genera cuando se termina la transferencia por DMA del periférico a memoria. </w:t>
      </w:r>
    </w:p>
    <w:p w14:paraId="1185BC1C" w14:textId="77777777" w:rsidR="00B33DA3" w:rsidRDefault="00B33DA3" w:rsidP="00B33DA3">
      <w:r>
        <w:t xml:space="preserve">El funcionamiento consiste en reanudar su ejecución cuando la </w:t>
      </w:r>
      <w:r w:rsidR="00841D15">
        <w:t>interrupción</w:t>
      </w:r>
      <w:r>
        <w:t xml:space="preserve"> del medidor libera el semáforo asociado a la </w:t>
      </w:r>
      <w:r w:rsidR="00841D15">
        <w:t>interrupción</w:t>
      </w:r>
      <w:r>
        <w:t xml:space="preserve">, iniciar la lectura por DMA del </w:t>
      </w:r>
      <w:r w:rsidR="00841D15">
        <w:t>módulo</w:t>
      </w:r>
      <w:r>
        <w:t xml:space="preserve"> hardware y volver al estado suspendido. Cuando esta lectura ha </w:t>
      </w:r>
      <w:r w:rsidR="009D6744">
        <w:t>finalizado, se libera el semáforo del DMA y se reanuda la información, enviando la información de la batería formateada a la pantalla.</w:t>
      </w:r>
    </w:p>
    <w:p w14:paraId="528E4401" w14:textId="77777777" w:rsidR="009D6744" w:rsidRDefault="009D6744" w:rsidP="00B33DA3">
      <w:r>
        <w:t>Dicho formateo se basa en enviar el porcentaje de batería restante y un símbolo definido en la fuente de la capa de abstracción hardware, que representa la batería.</w:t>
      </w:r>
    </w:p>
    <w:p w14:paraId="36D3BF4B" w14:textId="77777777" w:rsidR="009D6744" w:rsidRPr="00B33DA3" w:rsidRDefault="009D6744" w:rsidP="00B33DA3">
      <w:pPr>
        <w:rPr>
          <w:ins w:id="190" w:author="carpanta" w:date="2016-09-20T10:39:00Z"/>
        </w:rPr>
      </w:pPr>
      <w:ins w:id="191" w:author="carpanta" w:date="2016-09-20T10:39:00Z">
        <w:r>
          <w:t>(símbolo de la batería)</w:t>
        </w:r>
      </w:ins>
    </w:p>
    <w:p w14:paraId="745E6D6B" w14:textId="77777777" w:rsidR="00704DA0" w:rsidRDefault="00704DA0" w:rsidP="00B33DA3">
      <w:pPr>
        <w:pStyle w:val="Subttulo"/>
      </w:pPr>
      <w:r>
        <w:t>Tarea de gestión del buzzer</w:t>
      </w:r>
    </w:p>
    <w:p w14:paraId="6598A585" w14:textId="77777777" w:rsidR="009D6744" w:rsidRDefault="009D6744" w:rsidP="009D6744">
      <w:r>
        <w:t xml:space="preserve">El funcionamiento de esta tarea es muy sencillo: simplemente espera a que llegue una “nota” a través de una cola de datos, y cuando esta se recibe utiliza una </w:t>
      </w:r>
      <w:r w:rsidR="00841D15">
        <w:t>función</w:t>
      </w:r>
      <w:r>
        <w:t xml:space="preserve"> de la capa de abstracción hardware para producir el sonido correspondiente.</w:t>
      </w:r>
    </w:p>
    <w:p w14:paraId="2C12BEB4" w14:textId="77777777" w:rsidR="009D6744" w:rsidRDefault="009D6744" w:rsidP="009D6744">
      <w:r>
        <w:t xml:space="preserve">Dicha “nota” es una estructura de datos que contiene tanto la </w:t>
      </w:r>
      <w:r w:rsidR="00841D15">
        <w:t>frecuencia</w:t>
      </w:r>
      <w:r>
        <w:t xml:space="preserve"> del sonido como su duración en milisegundos.</w:t>
      </w:r>
    </w:p>
    <w:p w14:paraId="662ABBA2" w14:textId="77777777" w:rsidR="00D70C9B" w:rsidRDefault="00D70C9B" w:rsidP="00D70C9B">
      <w:pPr>
        <w:pStyle w:val="Subttulo"/>
      </w:pPr>
      <w:r>
        <w:t>Tarea de gestión del reloj de tiempo real</w:t>
      </w:r>
    </w:p>
    <w:p w14:paraId="106D1131" w14:textId="77777777" w:rsidR="00D70C9B" w:rsidRDefault="00D70C9B" w:rsidP="00D70C9B">
      <w:r>
        <w:t xml:space="preserve">De forma muy similar a la tarea del medidor de batería, esta atiende a un periférico del microcontrolador, el reloj de tiempo real, utilizando un semáforo para sincronizarse con la </w:t>
      </w:r>
      <w:r w:rsidR="00841D15">
        <w:t>interrupción</w:t>
      </w:r>
      <w:r>
        <w:t xml:space="preserve"> que produce este </w:t>
      </w:r>
      <w:r w:rsidR="00841D15">
        <w:t>periférico</w:t>
      </w:r>
      <w:r>
        <w:t xml:space="preserve">. </w:t>
      </w:r>
    </w:p>
    <w:p w14:paraId="43394863" w14:textId="77777777" w:rsidR="00D70C9B" w:rsidRDefault="00D70C9B" w:rsidP="00D70C9B">
      <w:r>
        <w:t xml:space="preserve">El reloj de tiempo real se encarga de medir el tiempo que transcurre en una “escala humana”, esto es, fecha con información sobre días, meses y </w:t>
      </w:r>
      <w:r w:rsidR="00841D15">
        <w:t>años, y</w:t>
      </w:r>
      <w:r>
        <w:t xml:space="preserve"> hora con información de horas, minutos y segundos. Este periférico </w:t>
      </w:r>
      <w:r w:rsidR="00841D15">
        <w:t>está</w:t>
      </w:r>
      <w:r>
        <w:t xml:space="preserve"> configurado para que interrumpa cada minuto, lo cual libera el semáforo y reanuda la ejecución de esta tarea. </w:t>
      </w:r>
    </w:p>
    <w:p w14:paraId="079AD1AA" w14:textId="77777777" w:rsidR="00D70C9B" w:rsidRPr="00D70C9B" w:rsidRDefault="00D70C9B" w:rsidP="00D70C9B">
      <w:r>
        <w:t xml:space="preserve">Cuando esto se produce, la tarea formatea la información de tiempo que lee directamente del periférico y la </w:t>
      </w:r>
      <w:r w:rsidR="00841D15">
        <w:t>envía</w:t>
      </w:r>
      <w:r>
        <w:t xml:space="preserve"> a la tarea de la pantalla para que esta la dibuje.</w:t>
      </w:r>
    </w:p>
    <w:p w14:paraId="596A161C" w14:textId="77777777" w:rsidR="00704DA0" w:rsidRDefault="00704DA0" w:rsidP="00B33DA3">
      <w:pPr>
        <w:pStyle w:val="Subttulo"/>
      </w:pPr>
      <w:r>
        <w:t>Tarea de gestión de la pantalla</w:t>
      </w:r>
    </w:p>
    <w:p w14:paraId="55DF2895" w14:textId="77777777" w:rsidR="009D6744" w:rsidRDefault="009D6744" w:rsidP="009D6744">
      <w:r>
        <w:t xml:space="preserve">Esta tarea se encarga de dibujar en la pantalla los objetos que le </w:t>
      </w:r>
      <w:r w:rsidR="00841D15">
        <w:t xml:space="preserve">llegan a través de la cola de datos dedicada a esta </w:t>
      </w:r>
      <w:r w:rsidR="00875E4F">
        <w:t>función</w:t>
      </w:r>
      <w:r w:rsidR="00841D15">
        <w:t xml:space="preserve">. La manera de enviar objetos a través de esta cola consiste en encapsular el objeto y la </w:t>
      </w:r>
      <w:r w:rsidR="00875E4F">
        <w:t>función</w:t>
      </w:r>
      <w:r w:rsidR="00841D15">
        <w:t xml:space="preserve"> de la capa de </w:t>
      </w:r>
      <w:r w:rsidR="00875E4F">
        <w:t>abstracción</w:t>
      </w:r>
      <w:r w:rsidR="00841D15">
        <w:t xml:space="preserve"> hardware que se encarga de dibujarla en una estructura de datos llamada </w:t>
      </w:r>
      <w:r w:rsidR="00841D15" w:rsidRPr="00841D15">
        <w:rPr>
          <w:i/>
        </w:rPr>
        <w:t>item_action_t</w:t>
      </w:r>
      <w:r w:rsidR="00841D15">
        <w:t>.</w:t>
      </w:r>
    </w:p>
    <w:p w14:paraId="6D24B1FF" w14:textId="77777777" w:rsidR="00841D15" w:rsidRPr="00841D15" w:rsidRDefault="00841D15" w:rsidP="009D6744">
      <w:r>
        <w:t xml:space="preserve">Esta tarea no tiene elementos adicionales de </w:t>
      </w:r>
      <w:r w:rsidR="00875E4F">
        <w:t>sincronización</w:t>
      </w:r>
      <w:r>
        <w:t xml:space="preserve"> ya que son las tareas de dibujado de objeto la que gestionan el </w:t>
      </w:r>
      <w:r w:rsidR="00875E4F">
        <w:t>envío</w:t>
      </w:r>
      <w:r>
        <w:t xml:space="preserve"> de datos a través del puerto paralelo. </w:t>
      </w:r>
    </w:p>
    <w:p w14:paraId="33CD639F" w14:textId="77777777" w:rsidR="00704DA0" w:rsidRDefault="00704DA0" w:rsidP="00B33DA3">
      <w:pPr>
        <w:pStyle w:val="Subttulo"/>
      </w:pPr>
      <w:r>
        <w:t xml:space="preserve">Tarea de </w:t>
      </w:r>
      <w:r w:rsidR="00B33DA3">
        <w:t xml:space="preserve">generación de eventos </w:t>
      </w:r>
      <w:r w:rsidR="00DD759B">
        <w:t>periódicos</w:t>
      </w:r>
    </w:p>
    <w:p w14:paraId="69739876" w14:textId="77777777" w:rsidR="00841D15" w:rsidRDefault="00841D15" w:rsidP="00841D15">
      <w:r>
        <w:t xml:space="preserve">El motivo de incluir esta tarea es debido a que la </w:t>
      </w:r>
      <w:r w:rsidR="00875E4F">
        <w:t>máquina</w:t>
      </w:r>
      <w:r>
        <w:t xml:space="preserve"> de estado que hemos </w:t>
      </w:r>
      <w:r w:rsidR="00875E4F">
        <w:t>implementado (</w:t>
      </w:r>
      <w:r>
        <w:t xml:space="preserve">todos los detalles en el apartado 4.2.5.3) es asíncrona y por lo tanto no tiene capacidad de generar u evento periódico por </w:t>
      </w:r>
      <w:r w:rsidR="00875E4F">
        <w:t>sí</w:t>
      </w:r>
      <w:r>
        <w:t xml:space="preserve"> misma. Este evento periódico se hace necesario para actualizar los </w:t>
      </w:r>
      <w:r w:rsidR="00875E4F">
        <w:t>gráficos</w:t>
      </w:r>
      <w:r>
        <w:t xml:space="preserve"> utilizados para representar la señal cardiaca, pues se necesita de una referencia temporal para imprimir nuevas muestras en la</w:t>
      </w:r>
      <w:r w:rsidR="000F5F7D">
        <w:t xml:space="preserve"> pantalla.</w:t>
      </w:r>
    </w:p>
    <w:p w14:paraId="12ACCE92" w14:textId="77777777" w:rsidR="000F5F7D" w:rsidRPr="00841D15" w:rsidRDefault="000F5F7D" w:rsidP="00841D15">
      <w:r>
        <w:t>La manera de implementar este evento periódico es utilizar un semáforo con tiempo de espera que no es liberado desde ningún punto, de manera que cada vez que expira el tiempo de espera se produce el evento periódico.</w:t>
      </w:r>
    </w:p>
    <w:p w14:paraId="0A7D7981" w14:textId="77777777" w:rsidR="00704DA0" w:rsidRDefault="00704DA0" w:rsidP="00B33DA3">
      <w:pPr>
        <w:pStyle w:val="Subttulo"/>
      </w:pPr>
      <w:r>
        <w:t>Tarea de gestión de eventos</w:t>
      </w:r>
    </w:p>
    <w:p w14:paraId="0AAB01C3" w14:textId="77777777" w:rsidR="009E4F66" w:rsidRPr="009E4F66" w:rsidRDefault="009E4F66" w:rsidP="009E4F66">
      <w:r>
        <w:t>Esta tarea se encarga sencillamente de recibir los eventos a través de la cola de eventos y pasárselos a</w:t>
      </w:r>
      <w:r w:rsidR="00FD4C67">
        <w:t xml:space="preserve"> la </w:t>
      </w:r>
      <w:r w:rsidR="00875E4F">
        <w:t>máquina</w:t>
      </w:r>
      <w:r w:rsidR="00FD4C67">
        <w:t xml:space="preserve"> de estados, la cual realiza las acciones necesarias en </w:t>
      </w:r>
      <w:r w:rsidR="00875E4F">
        <w:t>función</w:t>
      </w:r>
      <w:r w:rsidR="00FD4C67">
        <w:t xml:space="preserve"> de su estado y del evento que recibe.</w:t>
      </w:r>
    </w:p>
    <w:p w14:paraId="5D6F5CA5" w14:textId="77777777" w:rsidR="00704DA0" w:rsidRDefault="00676F5A" w:rsidP="000F5F7D">
      <w:pPr>
        <w:pStyle w:val="Ttulo4"/>
        <w:ind w:left="1416" w:hanging="1416"/>
      </w:pPr>
      <w:r>
        <w:t>Máquina</w:t>
      </w:r>
      <w:r w:rsidR="00704DA0">
        <w:t xml:space="preserve"> de estados</w:t>
      </w:r>
    </w:p>
    <w:p w14:paraId="04BB9AE8" w14:textId="77777777" w:rsidR="00672524" w:rsidRDefault="004F0109" w:rsidP="00704DA0">
      <w:pPr>
        <w:rPr>
          <w:del w:id="192" w:author="carpanta" w:date="2016-09-20T10:39:00Z"/>
        </w:rPr>
      </w:pPr>
      <w:del w:id="193" w:author="carpanta" w:date="2016-09-20T10:39:00Z">
        <w:r>
          <w:delText xml:space="preserve">La </w:delText>
        </w:r>
        <w:r w:rsidR="00A47DFD">
          <w:delText>máquina</w:delText>
        </w:r>
        <w:r>
          <w:delText xml:space="preserve"> de estado</w:delText>
        </w:r>
      </w:del>
      <w:ins w:id="194" w:author="carpanta" w:date="2016-09-20T10:39:00Z">
        <w:r w:rsidR="00704DA0">
          <w:t xml:space="preserve"> </w:t>
        </w:r>
        <w:r w:rsidR="00FD4C67">
          <w:t>(hablar con samu</w:t>
        </w:r>
      </w:ins>
      <w:r w:rsidR="00FD4C67">
        <w:t xml:space="preserve"> que </w:t>
      </w:r>
      <w:del w:id="195" w:author="carpanta" w:date="2016-09-20T10:39:00Z">
        <w:r>
          <w:delText>se ha utilizado para la gestión de la interfaz de usuario ha sido diseñada utilizando el patrón de diseño STATE</w:delText>
        </w:r>
        <w:r w:rsidR="00672524">
          <w:delText>, el</w:delText>
        </w:r>
        <w:r w:rsidR="00A47DFD">
          <w:delText xml:space="preserve"> cual está</w:delText>
        </w:r>
        <w:r w:rsidR="00672524">
          <w:delText xml:space="preserve"> detallado</w:delText>
        </w:r>
        <w:r w:rsidR="00A47DFD">
          <w:delText xml:space="preserve"> en [6</w:delText>
        </w:r>
        <w:r w:rsidR="0092621E">
          <w:delText>].</w:delText>
        </w:r>
        <w:r>
          <w:delText xml:space="preserve"> </w:delText>
        </w:r>
      </w:del>
    </w:p>
    <w:p w14:paraId="144218BC" w14:textId="25D8A901" w:rsidR="00704DA0" w:rsidRPr="002C288F" w:rsidRDefault="00A47DFD" w:rsidP="00704DA0">
      <w:del w:id="196" w:author="carpanta" w:date="2016-09-20T10:39:00Z">
        <w:r>
          <w:delText>La característica</w:delText>
        </w:r>
      </w:del>
      <w:ins w:id="197" w:author="carpanta" w:date="2016-09-20T10:39:00Z">
        <w:r w:rsidR="00FD4C67">
          <w:t>maneja</w:t>
        </w:r>
      </w:ins>
      <w:r w:rsidR="00FD4C67">
        <w:t xml:space="preserve"> </w:t>
      </w:r>
      <w:r w:rsidR="00FC53D2">
        <w:t>más</w:t>
      </w:r>
      <w:r w:rsidR="00FD4C67">
        <w:t xml:space="preserve"> </w:t>
      </w:r>
      <w:del w:id="198" w:author="carpanta" w:date="2016-09-20T10:39:00Z">
        <w:r>
          <w:delText>des</w:delText>
        </w:r>
        <w:r w:rsidR="00672524">
          <w:delText>tacada de este patrón de diseño es que no se almacena el estado como tal, si no las transiciones</w:delText>
        </w:r>
        <w:r w:rsidR="007E0039">
          <w:delText xml:space="preserve"> posibles</w:delText>
        </w:r>
        <w:r w:rsidR="00672524">
          <w:delText xml:space="preserve"> entre </w:delText>
        </w:r>
        <w:r w:rsidR="007E0039">
          <w:delText xml:space="preserve">estado actual y otros estados </w:delText>
        </w:r>
        <w:r w:rsidR="00672524">
          <w:delText xml:space="preserve">en forma de punteros a la </w:delText>
        </w:r>
        <w:r w:rsidR="0092621E">
          <w:delText>función</w:delText>
        </w:r>
        <w:r w:rsidR="00672524">
          <w:delText xml:space="preserve"> de </w:delText>
        </w:r>
        <w:r w:rsidR="0092621E">
          <w:delText>transición</w:delText>
        </w:r>
        <w:r w:rsidR="00672524">
          <w:delText xml:space="preserve">. De </w:delText>
        </w:r>
      </w:del>
      <w:r w:rsidR="00FD4C67">
        <w:t xml:space="preserve">esta </w:t>
      </w:r>
      <w:del w:id="199" w:author="carpanta" w:date="2016-09-20T10:39:00Z">
        <w:r w:rsidR="00672524">
          <w:delText xml:space="preserve">manera, cuando se recibe un </w:delText>
        </w:r>
        <w:r w:rsidR="0092621E">
          <w:delText>estímulo</w:delText>
        </w:r>
        <w:r w:rsidR="00672524">
          <w:delText xml:space="preserve"> de entrada</w:delText>
        </w:r>
        <w:r w:rsidR="007E0039">
          <w:delText xml:space="preserve">, llamado a evento, se llama a la </w:delText>
        </w:r>
        <w:r w:rsidR="0092621E">
          <w:delText>función</w:delText>
        </w:r>
        <w:r w:rsidR="007E0039">
          <w:delText xml:space="preserve"> de </w:delText>
        </w:r>
        <w:r w:rsidR="0092621E">
          <w:delText>transición</w:delText>
        </w:r>
      </w:del>
      <w:ins w:id="200" w:author="carpanta" w:date="2016-09-20T10:39:00Z">
        <w:r w:rsidR="00FD4C67">
          <w:t>parte y creo</w:t>
        </w:r>
      </w:ins>
      <w:r w:rsidR="00FD4C67">
        <w:t xml:space="preserve"> que tiene </w:t>
      </w:r>
      <w:del w:id="201" w:author="carpanta" w:date="2016-09-20T10:39:00Z">
        <w:r w:rsidR="007E0039">
          <w:delText xml:space="preserve">almacenada el estado para ese evento. Si esa </w:delText>
        </w:r>
        <w:r w:rsidR="0092621E">
          <w:delText>función</w:delText>
        </w:r>
        <w:r w:rsidR="007E0039">
          <w:delText xml:space="preserve"> no </w:delText>
        </w:r>
        <w:r w:rsidR="0092621E">
          <w:delText>está</w:delText>
        </w:r>
        <w:r w:rsidR="007E0039">
          <w:delText xml:space="preserve"> </w:delText>
        </w:r>
        <w:r w:rsidR="0092621E">
          <w:delText>vacía (lo</w:delText>
        </w:r>
        <w:r w:rsidR="007E0039">
          <w:delText xml:space="preserve"> cual significaría que el estado no responde a dicho evento) se produce una transición a otro estado. La transición consiste en redefinir las funciones de transición para el estado actual y realizar las acciones definidas para esa transición. En este patrón,</w:delText>
        </w:r>
      </w:del>
      <w:ins w:id="202" w:author="carpanta" w:date="2016-09-20T10:39:00Z">
        <w:r w:rsidR="00875E4F">
          <w:t>todos</w:t>
        </w:r>
      </w:ins>
      <w:r w:rsidR="00875E4F">
        <w:t xml:space="preserve"> los </w:t>
      </w:r>
      <w:del w:id="203" w:author="carpanta" w:date="2016-09-20T10:39:00Z">
        <w:r w:rsidR="007E0039">
          <w:delText>estados pueden organizarse jerárquicamente en forma de estados hijos que dependen del estado padre. Dicha organización permite que los estados hijos ejecuten las acciones de transición definidas para el estado padre y las acciones concretas definidas para el estado hijo.</w:delText>
        </w:r>
      </w:del>
      <w:ins w:id="204" w:author="carpanta" w:date="2016-09-20T10:39:00Z">
        <w:r w:rsidR="00875E4F">
          <w:t>diagramas</w:t>
        </w:r>
        <w:r w:rsidR="00FD4C67">
          <w:t xml:space="preserve"> hechos)</w:t>
        </w:r>
      </w:ins>
    </w:p>
    <w:p w14:paraId="03D86056" w14:textId="77777777" w:rsidR="007E0039" w:rsidRDefault="007E0039" w:rsidP="00704DA0">
      <w:pPr>
        <w:rPr>
          <w:del w:id="205" w:author="carpanta" w:date="2016-09-20T10:39:00Z"/>
        </w:rPr>
      </w:pPr>
      <w:del w:id="206" w:author="carpanta" w:date="2016-09-20T10:39:00Z">
        <w:r>
          <w:delText xml:space="preserve">Una vez visto a grandes rasgos el funcionamiento de la </w:delText>
        </w:r>
        <w:r w:rsidR="0092621E">
          <w:delText>máquina</w:delText>
        </w:r>
        <w:r>
          <w:delText xml:space="preserve"> de estados, vamos a ver los estados definidos y su organización </w:delText>
        </w:r>
        <w:r w:rsidR="0092621E">
          <w:delText>jerárquica</w:delText>
        </w:r>
        <w:r w:rsidR="003165CA">
          <w:delText>.</w:delText>
        </w:r>
      </w:del>
    </w:p>
    <w:p w14:paraId="1EF475F9" w14:textId="77777777" w:rsidR="003165CA" w:rsidRDefault="003165CA" w:rsidP="00704DA0">
      <w:pPr>
        <w:rPr>
          <w:del w:id="207" w:author="carpanta" w:date="2016-09-20T10:39:00Z"/>
        </w:rPr>
      </w:pPr>
      <w:del w:id="208" w:author="carpanta" w:date="2016-09-20T10:39:00Z">
        <w:r>
          <w:delText>(imagen de la FSM to resulona ahí)</w:delText>
        </w:r>
      </w:del>
    </w:p>
    <w:p w14:paraId="235E83D0" w14:textId="77777777" w:rsidR="003165CA" w:rsidRDefault="000578B6" w:rsidP="00704DA0">
      <w:pPr>
        <w:rPr>
          <w:del w:id="209" w:author="carpanta" w:date="2016-09-20T10:39:00Z"/>
        </w:rPr>
      </w:pPr>
      <w:del w:id="210" w:author="carpanta" w:date="2016-09-20T10:39:00Z">
        <w:r>
          <w:delText xml:space="preserve">Como se observa en este diagrama, la </w:delText>
        </w:r>
        <w:r w:rsidR="0092621E">
          <w:delText>máquina</w:delText>
        </w:r>
        <w:r>
          <w:delText xml:space="preserve"> de estados </w:delText>
        </w:r>
        <w:r w:rsidR="0092621E">
          <w:delText>está</w:delText>
        </w:r>
        <w:r>
          <w:delText xml:space="preserve"> organizada en 5 grandes estados, los cuales contienen una serie de subestados organizados jerárquicamente. Para detallar la implementación de la </w:delText>
        </w:r>
        <w:r w:rsidR="0092621E">
          <w:delText>máquina</w:delText>
        </w:r>
        <w:r>
          <w:delText xml:space="preserve"> de estados, se describirán </w:delText>
        </w:r>
        <w:r w:rsidR="00593E85">
          <w:delText>las implementaciones de estos grandes estados.</w:delText>
        </w:r>
      </w:del>
    </w:p>
    <w:p w14:paraId="7BF3786F" w14:textId="77777777" w:rsidR="00593E85" w:rsidRDefault="00593E85" w:rsidP="00A8355F">
      <w:pPr>
        <w:pStyle w:val="Ttulo5"/>
        <w:rPr>
          <w:del w:id="211" w:author="carpanta" w:date="2016-09-20T10:39:00Z"/>
        </w:rPr>
      </w:pPr>
      <w:del w:id="212" w:author="carpanta" w:date="2016-09-20T10:39:00Z">
        <w:r>
          <w:delText>Estado inicial</w:delText>
        </w:r>
      </w:del>
    </w:p>
    <w:p w14:paraId="46602B2B" w14:textId="77777777" w:rsidR="00A8355F" w:rsidRDefault="00593E85" w:rsidP="00593E85">
      <w:pPr>
        <w:rPr>
          <w:del w:id="213" w:author="carpanta" w:date="2016-09-20T10:39:00Z"/>
        </w:rPr>
      </w:pPr>
      <w:del w:id="214" w:author="carpanta" w:date="2016-09-20T10:39:00Z">
        <w:r>
          <w:delText xml:space="preserve">La </w:delText>
        </w:r>
        <w:r w:rsidR="0092621E">
          <w:delText>máquina</w:delText>
        </w:r>
        <w:r>
          <w:delText xml:space="preserve"> de estados comienza en este estado. Este estado espera un evento del medidor de batería, que le indique si el nivel de batería es lo suficientemente alto como para iniciar la aplicación. Si recibe un evento de nivel de batería adecuado, se pasa al estado bienvenida y si se recibe un evento de nivel de batería bajo, se pasa al estado</w:delText>
        </w:r>
        <w:r w:rsidR="00A8355F">
          <w:delText xml:space="preserve"> de batería baja y se produce un apagado por software.</w:delText>
        </w:r>
      </w:del>
    </w:p>
    <w:p w14:paraId="7264D960" w14:textId="77777777" w:rsidR="00593E85" w:rsidRDefault="00A8355F" w:rsidP="00A8355F">
      <w:pPr>
        <w:pStyle w:val="Ttulo5"/>
        <w:rPr>
          <w:del w:id="215" w:author="carpanta" w:date="2016-09-20T10:39:00Z"/>
        </w:rPr>
      </w:pPr>
      <w:del w:id="216" w:author="carpanta" w:date="2016-09-20T10:39:00Z">
        <w:r>
          <w:delText>Estado bienvenida</w:delText>
        </w:r>
      </w:del>
    </w:p>
    <w:p w14:paraId="21F42007" w14:textId="77777777" w:rsidR="00A8355F" w:rsidRDefault="00A8355F" w:rsidP="00593E85">
      <w:pPr>
        <w:rPr>
          <w:del w:id="217" w:author="carpanta" w:date="2016-09-20T10:39:00Z"/>
        </w:rPr>
      </w:pPr>
      <w:del w:id="218" w:author="carpanta" w:date="2016-09-20T10:39:00Z">
        <w:r>
          <w:delText>A este estado se accede cuando desde el estado inicial se recibe un evento de nivel de batería correcta. En este estado se muestra por pantalla un mensaje de bienvenida y se pasa al estado ejecución.</w:delText>
        </w:r>
      </w:del>
    </w:p>
    <w:p w14:paraId="2D7D729A" w14:textId="77777777" w:rsidR="00A8355F" w:rsidRDefault="00A8355F" w:rsidP="00A8355F">
      <w:pPr>
        <w:pStyle w:val="Ttulo5"/>
        <w:rPr>
          <w:del w:id="219" w:author="carpanta" w:date="2016-09-20T10:39:00Z"/>
        </w:rPr>
      </w:pPr>
      <w:del w:id="220" w:author="carpanta" w:date="2016-09-20T10:39:00Z">
        <w:r>
          <w:delText>Estado ejecución</w:delText>
        </w:r>
      </w:del>
    </w:p>
    <w:p w14:paraId="40A2516A" w14:textId="77777777" w:rsidR="00A8355F" w:rsidRDefault="00612831" w:rsidP="00A8355F">
      <w:pPr>
        <w:rPr>
          <w:del w:id="221" w:author="carpanta" w:date="2016-09-20T10:39:00Z"/>
        </w:rPr>
      </w:pPr>
      <w:del w:id="222" w:author="carpanta" w:date="2016-09-20T10:39:00Z">
        <w:r>
          <w:delText xml:space="preserve">Este estado se alcanza desde el estado de bienvenida y es el estado padre de los subestados que implementan la mayor parte de la interactividad de la interfaz de usuario: ECG, H2H y Settings. Al entrar en este estado, se </w:delText>
        </w:r>
        <w:r w:rsidR="001C7912">
          <w:delText>dibuja</w:delText>
        </w:r>
        <w:r>
          <w:delText xml:space="preserve"> el menú principal, el cual contiene los botones necesarios</w:delText>
        </w:r>
        <w:r w:rsidR="001C7912">
          <w:delText xml:space="preserve"> para transitar a los tres subestados, </w:delText>
        </w:r>
        <w:r w:rsidR="0092621E">
          <w:delText>así</w:delText>
        </w:r>
        <w:r w:rsidR="001C7912">
          <w:delText xml:space="preserve"> como dos áreas que mostrarán el nivel de batería y la fecha y la hora del reloj de tiempo real.</w:delText>
        </w:r>
      </w:del>
    </w:p>
    <w:p w14:paraId="2E1A36AF" w14:textId="77777777" w:rsidR="00612831" w:rsidRDefault="00612831" w:rsidP="00A8355F">
      <w:pPr>
        <w:rPr>
          <w:del w:id="223" w:author="carpanta" w:date="2016-09-20T10:39:00Z"/>
        </w:rPr>
      </w:pPr>
      <w:del w:id="224" w:author="carpanta" w:date="2016-09-20T10:39:00Z">
        <w:r>
          <w:delText xml:space="preserve">Desde este estado se puede transitar al estado </w:delText>
        </w:r>
        <w:r w:rsidR="00E33E64">
          <w:delText>dormido</w:delText>
        </w:r>
        <w:r>
          <w:delText xml:space="preserve"> si se recibe un evento de pulsado corto a través de la tarea del pulsador hardware y al estado despedida si se recibe un evento de pulsado largo también desde la misma tarea.</w:delText>
        </w:r>
      </w:del>
    </w:p>
    <w:p w14:paraId="3EB0B5FC" w14:textId="77777777" w:rsidR="001C7912" w:rsidRPr="001C7912" w:rsidRDefault="001C7912" w:rsidP="001C7912">
      <w:pPr>
        <w:pStyle w:val="Ttulo6"/>
        <w:rPr>
          <w:del w:id="225" w:author="carpanta" w:date="2016-09-20T10:39:00Z"/>
        </w:rPr>
      </w:pPr>
      <w:del w:id="226" w:author="carpanta" w:date="2016-09-20T10:39:00Z">
        <w:r>
          <w:delText>Subestado ECG</w:delText>
        </w:r>
      </w:del>
    </w:p>
    <w:p w14:paraId="1C42594B" w14:textId="77777777" w:rsidR="00612831" w:rsidRDefault="00612831" w:rsidP="00612831">
      <w:pPr>
        <w:rPr>
          <w:del w:id="227" w:author="carpanta" w:date="2016-09-20T10:39:00Z"/>
        </w:rPr>
      </w:pPr>
      <w:del w:id="228" w:author="carpanta" w:date="2016-09-20T10:39:00Z">
        <w:r>
          <w:delText>A este estado</w:delText>
        </w:r>
        <w:r w:rsidR="001C7912">
          <w:delText xml:space="preserve"> se llega pulsando botón “ECG” en el menú principal. Cuando se </w:delText>
        </w:r>
        <w:r w:rsidR="0092621E">
          <w:delText>transita</w:delText>
        </w:r>
        <w:r w:rsidR="001C7912">
          <w:delText xml:space="preserve"> a este subestado, se dibuja el menú ECG, que consiste en tres botones para seleccionar las señales ECG que queremos visualizar en pantalla, otro botón para regresar al estado </w:delText>
        </w:r>
        <w:r w:rsidR="0092621E">
          <w:delText>ejecución</w:delText>
        </w:r>
        <w:r w:rsidR="001C7912">
          <w:delText xml:space="preserve"> y un área de texto para mostrar la información del ritmo cardiaco. </w:delText>
        </w:r>
      </w:del>
    </w:p>
    <w:p w14:paraId="3868566E" w14:textId="77777777" w:rsidR="00E33E64" w:rsidRDefault="00E33E64" w:rsidP="00612831">
      <w:pPr>
        <w:rPr>
          <w:del w:id="229" w:author="carpanta" w:date="2016-09-20T10:39:00Z"/>
        </w:rPr>
      </w:pPr>
      <w:del w:id="230" w:author="carpanta" w:date="2016-09-20T10:39:00Z">
        <w:r>
          <w:delText xml:space="preserve">Durante este estado, se dibujan en la pantalla las señales capturadas a través de la tarea de </w:delText>
        </w:r>
        <w:r w:rsidR="0092621E">
          <w:delText>adquisición</w:delText>
        </w:r>
        <w:r>
          <w:delText xml:space="preserve"> de datos.</w:delText>
        </w:r>
      </w:del>
    </w:p>
    <w:p w14:paraId="15C89F0B" w14:textId="77777777" w:rsidR="001C7912" w:rsidRDefault="001C7912" w:rsidP="001C7912">
      <w:pPr>
        <w:pStyle w:val="Ttulo6"/>
        <w:rPr>
          <w:del w:id="231" w:author="carpanta" w:date="2016-09-20T10:39:00Z"/>
        </w:rPr>
      </w:pPr>
      <w:del w:id="232" w:author="carpanta" w:date="2016-09-20T10:39:00Z">
        <w:r>
          <w:delText>Subestado H2H</w:delText>
        </w:r>
      </w:del>
    </w:p>
    <w:p w14:paraId="4C8A1DBF" w14:textId="77777777" w:rsidR="00643074" w:rsidRDefault="00643074" w:rsidP="00643074">
      <w:pPr>
        <w:rPr>
          <w:del w:id="233" w:author="carpanta" w:date="2016-09-20T10:39:00Z"/>
        </w:rPr>
      </w:pPr>
      <w:del w:id="234" w:author="carpanta" w:date="2016-09-20T10:39:00Z">
        <w:r>
          <w:delText>A este estado se transita pulsado el</w:delText>
        </w:r>
        <w:r w:rsidRPr="00643074">
          <w:delText xml:space="preserve"> </w:delText>
        </w:r>
        <w:r>
          <w:delText>botón “H2H” en el menú principal. Cuando se transita a este subestado, se dibuja el menú ECG, que consiste en un botón para comenzar el estado de conexión con un dispositivo remoto y otro para regresar al estado ejecución.</w:delText>
        </w:r>
      </w:del>
    </w:p>
    <w:p w14:paraId="69A3FD6E" w14:textId="77777777" w:rsidR="00643074" w:rsidRDefault="00643074" w:rsidP="00643074">
      <w:pPr>
        <w:rPr>
          <w:del w:id="235" w:author="carpanta" w:date="2016-09-20T10:39:00Z"/>
        </w:rPr>
      </w:pPr>
      <w:del w:id="236" w:author="carpanta" w:date="2016-09-20T10:39:00Z">
        <w:r>
          <w:delText xml:space="preserve">Cuando pulsa el </w:delText>
        </w:r>
        <w:r w:rsidR="00B42447">
          <w:delText>botón</w:delText>
        </w:r>
        <w:r>
          <w:delText xml:space="preserve"> conectar del menú, se entra en el proceso de conexión y acceso al dispositivo a través de H2H, en el que la </w:delText>
        </w:r>
        <w:r w:rsidR="00B42447">
          <w:delText>máquina</w:delText>
        </w:r>
        <w:r>
          <w:delText xml:space="preserve"> de estados finitos espera los eventos generados a través de los </w:delText>
        </w:r>
        <w:r w:rsidRPr="00643074">
          <w:rPr>
            <w:i/>
          </w:rPr>
          <w:delText>callbacks</w:delText>
        </w:r>
        <w:r>
          <w:rPr>
            <w:i/>
          </w:rPr>
          <w:delText xml:space="preserve"> </w:delText>
        </w:r>
        <w:r>
          <w:delText xml:space="preserve">de la pila de protocolo de Bluetooth, transitando a través de un gran </w:delText>
        </w:r>
        <w:r w:rsidR="00B42447">
          <w:delText>número</w:delText>
        </w:r>
        <w:r>
          <w:delText xml:space="preserve"> de estados en el proceso. Visto desde un punto funcional, el proceso quedaría tal que </w:delText>
        </w:r>
        <w:r w:rsidR="00B42447">
          <w:delText>así</w:delText>
        </w:r>
        <w:r>
          <w:delText>:</w:delText>
        </w:r>
      </w:del>
    </w:p>
    <w:p w14:paraId="533E4505" w14:textId="77777777" w:rsidR="00643074" w:rsidRDefault="00643074" w:rsidP="00643074">
      <w:pPr>
        <w:pStyle w:val="Prrafodelista"/>
        <w:numPr>
          <w:ilvl w:val="0"/>
          <w:numId w:val="47"/>
        </w:numPr>
        <w:rPr>
          <w:del w:id="237" w:author="carpanta" w:date="2016-09-20T10:39:00Z"/>
        </w:rPr>
      </w:pPr>
      <w:del w:id="238" w:author="carpanta" w:date="2016-09-20T10:39:00Z">
        <w:r>
          <w:delText xml:space="preserve">Al pulsa conectar, se inicia un proceso de descubrimiento de dispositivos que al finalizar generará un evento que </w:delText>
        </w:r>
        <w:r w:rsidR="00B42447">
          <w:delText>provocará</w:delText>
        </w:r>
        <w:r w:rsidR="006A6955">
          <w:delText xml:space="preserve"> la transición al estado de selección de dispositivo.</w:delText>
        </w:r>
      </w:del>
    </w:p>
    <w:p w14:paraId="16EAA56A" w14:textId="77777777" w:rsidR="006A6955" w:rsidRDefault="006A6955" w:rsidP="00643074">
      <w:pPr>
        <w:pStyle w:val="Prrafodelista"/>
        <w:numPr>
          <w:ilvl w:val="0"/>
          <w:numId w:val="47"/>
        </w:numPr>
        <w:rPr>
          <w:del w:id="239" w:author="carpanta" w:date="2016-09-20T10:39:00Z"/>
        </w:rPr>
      </w:pPr>
      <w:del w:id="240" w:author="carpanta" w:date="2016-09-20T10:39:00Z">
        <w:r>
          <w:delText xml:space="preserve">Al seleccionar el dispositivo a través de la pantalla táctil, se comienza el proceso de conexión al puerto virtual, el cual se </w:delText>
        </w:r>
        <w:r w:rsidR="00B42447">
          <w:delText>gestionará</w:delText>
        </w:r>
        <w:r>
          <w:delText xml:space="preserve"> a través de la pila sin intervención de la </w:delText>
        </w:r>
        <w:r w:rsidR="00B42447">
          <w:delText>máquina</w:delText>
        </w:r>
        <w:r>
          <w:delText xml:space="preserve"> de estados y que al finalizar </w:delText>
        </w:r>
        <w:r w:rsidR="00B42447">
          <w:delText>generará</w:delText>
        </w:r>
        <w:r>
          <w:delText xml:space="preserve"> un evento que provocará la transición al estado conectado si la conexión ha sido exitosa o un error si la conexión no se ha producido.</w:delText>
        </w:r>
      </w:del>
    </w:p>
    <w:p w14:paraId="42D889C2" w14:textId="77777777" w:rsidR="006A6955" w:rsidRDefault="006A6955" w:rsidP="00643074">
      <w:pPr>
        <w:pStyle w:val="Prrafodelista"/>
        <w:numPr>
          <w:ilvl w:val="0"/>
          <w:numId w:val="47"/>
        </w:numPr>
        <w:rPr>
          <w:del w:id="241" w:author="carpanta" w:date="2016-09-20T10:39:00Z"/>
        </w:rPr>
      </w:pPr>
      <w:del w:id="242" w:author="carpanta" w:date="2016-09-20T10:39:00Z">
        <w:r>
          <w:delText xml:space="preserve">Una vez en estado conectado, la </w:delText>
        </w:r>
        <w:r w:rsidR="00B42447">
          <w:delText>máquina</w:delText>
        </w:r>
        <w:r>
          <w:delText xml:space="preserve"> de estados se comporta de forma diferente en el simulador de marcapasos respecto del dispositivo de acceso</w:delText>
        </w:r>
      </w:del>
    </w:p>
    <w:p w14:paraId="08299E70" w14:textId="77777777" w:rsidR="006A6955" w:rsidRDefault="006A6955" w:rsidP="006A6955">
      <w:pPr>
        <w:pStyle w:val="Subttulo"/>
        <w:ind w:left="720"/>
        <w:rPr>
          <w:del w:id="243" w:author="carpanta" w:date="2016-09-20T10:39:00Z"/>
        </w:rPr>
      </w:pPr>
      <w:del w:id="244" w:author="carpanta" w:date="2016-09-20T10:39:00Z">
        <w:r>
          <w:delText>Dispositivo de acceso</w:delText>
        </w:r>
      </w:del>
    </w:p>
    <w:p w14:paraId="3FAFE2B0" w14:textId="77777777" w:rsidR="0002241B" w:rsidRDefault="00D84119" w:rsidP="0002241B">
      <w:pPr>
        <w:pStyle w:val="Prrafodelista"/>
        <w:numPr>
          <w:ilvl w:val="0"/>
          <w:numId w:val="44"/>
        </w:numPr>
        <w:rPr>
          <w:moveFrom w:id="245" w:author="carpanta" w:date="2016-09-20T10:39:00Z"/>
        </w:rPr>
        <w:pPrChange w:id="246" w:author="carpanta" w:date="2016-09-20T10:39:00Z">
          <w:pPr>
            <w:pStyle w:val="Prrafodelista"/>
            <w:numPr>
              <w:ilvl w:val="1"/>
              <w:numId w:val="47"/>
            </w:numPr>
            <w:ind w:left="1440" w:hanging="360"/>
          </w:pPr>
        </w:pPrChange>
      </w:pPr>
      <w:moveFromRangeStart w:id="247" w:author="carpanta" w:date="2016-09-20T10:39:00Z" w:name="move462131310"/>
      <w:moveFrom w:id="248" w:author="carpanta" w:date="2016-09-20T10:39:00Z">
        <w:r>
          <w:t xml:space="preserve">Estando en estado de </w:t>
        </w:r>
        <w:r w:rsidR="00DD759B">
          <w:t>reposo, si</w:t>
        </w:r>
        <w:r w:rsidR="0002241B">
          <w:t xml:space="preserve"> se recibe un INICIO DE GENERACION, se </w:t>
        </w:r>
        <w:r w:rsidR="009149C5">
          <w:t>genera una respuesta ACK GENERACION</w:t>
        </w:r>
        <w:r>
          <w:t xml:space="preserve"> que es enviada a la tarea de </w:t>
        </w:r>
        <w:r w:rsidR="009A6183">
          <w:t xml:space="preserve">la cola de </w:t>
        </w:r>
        <w:r>
          <w:t xml:space="preserve">transmisión </w:t>
        </w:r>
        <w:r w:rsidR="009149C5">
          <w:t>y se libera el semáforo de inicio la generación de contraseña, para que esta tarea comience a generar la contraseña.</w:t>
        </w:r>
      </w:moveFrom>
    </w:p>
    <w:p w14:paraId="59985606" w14:textId="77777777" w:rsidR="009149C5" w:rsidRDefault="009149C5" w:rsidP="0002241B">
      <w:pPr>
        <w:pStyle w:val="Prrafodelista"/>
        <w:numPr>
          <w:ilvl w:val="0"/>
          <w:numId w:val="44"/>
        </w:numPr>
        <w:rPr>
          <w:moveFrom w:id="249" w:author="carpanta" w:date="2016-09-20T10:39:00Z"/>
        </w:rPr>
        <w:pPrChange w:id="250" w:author="carpanta" w:date="2016-09-20T10:39:00Z">
          <w:pPr>
            <w:pStyle w:val="Prrafodelista"/>
            <w:numPr>
              <w:ilvl w:val="1"/>
              <w:numId w:val="47"/>
            </w:numPr>
            <w:ind w:left="1440" w:hanging="360"/>
          </w:pPr>
        </w:pPrChange>
      </w:pPr>
      <w:moveFrom w:id="251" w:author="carpanta" w:date="2016-09-20T10:39:00Z">
        <w:r>
          <w:t xml:space="preserve">Cuando se recibe el comando CONTRASEÑA LISTA, se espera a la recepción de dicha contraseña y se </w:t>
        </w:r>
        <w:r w:rsidR="00DD759B">
          <w:t>envía</w:t>
        </w:r>
        <w:r>
          <w:t xml:space="preserve"> a la tarea de autenticación. Si la tarea de </w:t>
        </w:r>
        <w:r w:rsidR="00DD759B">
          <w:t>autenticación</w:t>
        </w:r>
        <w:r>
          <w:t xml:space="preserve"> da un resultado negativo, se interrumpe la operación y se </w:t>
        </w:r>
        <w:r w:rsidR="00DD759B">
          <w:t>envía</w:t>
        </w:r>
        <w:r>
          <w:t xml:space="preserve"> un comando de ACCESO RECHAZADO</w:t>
        </w:r>
        <w:r w:rsidR="00D84119">
          <w:t xml:space="preserve"> a </w:t>
        </w:r>
        <w:r w:rsidR="00DD759B">
          <w:t>través</w:t>
        </w:r>
        <w:r w:rsidR="00D84119">
          <w:t xml:space="preserve"> tarea de transmisión</w:t>
        </w:r>
        <w:r>
          <w:t>.</w:t>
        </w:r>
        <w:r w:rsidR="00DD51DC">
          <w:t xml:space="preserve"> En caso de respuesta afirmativa, se continua al siguiente estado.</w:t>
        </w:r>
      </w:moveFrom>
    </w:p>
    <w:p w14:paraId="44290716" w14:textId="77777777" w:rsidR="009149C5" w:rsidRDefault="00D84119" w:rsidP="0002241B">
      <w:pPr>
        <w:pStyle w:val="Prrafodelista"/>
        <w:numPr>
          <w:ilvl w:val="0"/>
          <w:numId w:val="44"/>
        </w:numPr>
        <w:rPr>
          <w:moveFrom w:id="252" w:author="carpanta" w:date="2016-09-20T10:39:00Z"/>
        </w:rPr>
        <w:pPrChange w:id="253" w:author="carpanta" w:date="2016-09-20T10:39:00Z">
          <w:pPr>
            <w:pStyle w:val="Prrafodelista"/>
            <w:numPr>
              <w:ilvl w:val="1"/>
              <w:numId w:val="47"/>
            </w:numPr>
            <w:ind w:left="1440" w:hanging="360"/>
          </w:pPr>
        </w:pPrChange>
      </w:pPr>
      <w:moveFrom w:id="254" w:author="carpanta" w:date="2016-09-20T10:39:00Z">
        <w:r>
          <w:t xml:space="preserve">En este estado se </w:t>
        </w:r>
        <w:r w:rsidR="00DD759B">
          <w:t>envía</w:t>
        </w:r>
        <w:r>
          <w:t xml:space="preserve"> un comando de contraseña CONTRASEÑA LISTA y después se </w:t>
        </w:r>
        <w:r w:rsidR="00841D15">
          <w:t>envía</w:t>
        </w:r>
        <w:r>
          <w:t xml:space="preserve"> la contraseña</w:t>
        </w:r>
        <w:r w:rsidR="009A6183">
          <w:t xml:space="preserve"> a </w:t>
        </w:r>
        <w:r w:rsidR="00841D15">
          <w:t>través</w:t>
        </w:r>
        <w:r w:rsidR="009A6183">
          <w:t xml:space="preserve"> tarea de transmisión</w:t>
        </w:r>
        <w:r>
          <w:t xml:space="preserve">. </w:t>
        </w:r>
        <w:r w:rsidR="00841D15">
          <w:t>Después</w:t>
        </w:r>
        <w:r>
          <w:t xml:space="preserve"> se espera a la respuesta del simulador de marcapasos y se muestra por pantalla.</w:t>
        </w:r>
      </w:moveFrom>
    </w:p>
    <w:moveFromRangeEnd w:id="247"/>
    <w:p w14:paraId="7501A7D6" w14:textId="77777777" w:rsidR="006A6955" w:rsidRDefault="006A6955" w:rsidP="006A6955">
      <w:pPr>
        <w:ind w:firstLine="708"/>
        <w:rPr>
          <w:del w:id="255" w:author="carpanta" w:date="2016-09-20T10:39:00Z"/>
        </w:rPr>
      </w:pPr>
      <w:del w:id="256" w:author="carpanta" w:date="2016-09-20T10:39:00Z">
        <w:r>
          <w:delText xml:space="preserve"> </w:delText>
        </w:r>
        <w:r>
          <w:rPr>
            <w:rStyle w:val="SubttuloCar"/>
          </w:rPr>
          <w:delText>S</w:delText>
        </w:r>
        <w:r w:rsidRPr="006A6955">
          <w:rPr>
            <w:rStyle w:val="SubttuloCar"/>
          </w:rPr>
          <w:delText>imulador de marcapasos</w:delText>
        </w:r>
      </w:del>
    </w:p>
    <w:p w14:paraId="5B90BC92" w14:textId="77777777" w:rsidR="00D84119" w:rsidRDefault="00D84119" w:rsidP="00D84119">
      <w:pPr>
        <w:pStyle w:val="Prrafodelista"/>
        <w:numPr>
          <w:ilvl w:val="0"/>
          <w:numId w:val="44"/>
        </w:numPr>
        <w:rPr>
          <w:moveFrom w:id="257" w:author="carpanta" w:date="2016-09-20T10:39:00Z"/>
        </w:rPr>
        <w:pPrChange w:id="258" w:author="carpanta" w:date="2016-09-20T10:39:00Z">
          <w:pPr>
            <w:pStyle w:val="Prrafodelista"/>
            <w:numPr>
              <w:ilvl w:val="1"/>
              <w:numId w:val="47"/>
            </w:numPr>
            <w:ind w:left="1440" w:hanging="360"/>
          </w:pPr>
        </w:pPrChange>
      </w:pPr>
      <w:moveFromRangeStart w:id="259" w:author="carpanta" w:date="2016-09-20T10:39:00Z" w:name="move462131311"/>
      <w:moveFrom w:id="260" w:author="carpanta" w:date="2016-09-20T10:39:00Z">
        <w:r>
          <w:t xml:space="preserve">Estando en estado de </w:t>
        </w:r>
        <w:r w:rsidR="00841D15">
          <w:t>reposo, si</w:t>
        </w:r>
        <w:r w:rsidR="009A6183">
          <w:t xml:space="preserve"> se recibe una conexión al puerto SPP, se </w:t>
        </w:r>
        <w:r w:rsidR="00841D15">
          <w:t>envía</w:t>
        </w:r>
        <w:r w:rsidR="009A6183">
          <w:t xml:space="preserve"> un comando de INICIO DE GENERACION</w:t>
        </w:r>
        <w:r w:rsidR="00D90AC1">
          <w:t xml:space="preserve"> al dispositivo que se ha conectado al puerto y espera al ACK GENERACION.</w:t>
        </w:r>
      </w:moveFrom>
    </w:p>
    <w:p w14:paraId="5A9F0262" w14:textId="77777777" w:rsidR="00D84119" w:rsidRDefault="00D84119" w:rsidP="00D84119">
      <w:pPr>
        <w:pStyle w:val="Prrafodelista"/>
        <w:numPr>
          <w:ilvl w:val="0"/>
          <w:numId w:val="44"/>
        </w:numPr>
        <w:rPr>
          <w:moveFrom w:id="261" w:author="carpanta" w:date="2016-09-20T10:39:00Z"/>
        </w:rPr>
        <w:pPrChange w:id="262" w:author="carpanta" w:date="2016-09-20T10:39:00Z">
          <w:pPr>
            <w:pStyle w:val="Prrafodelista"/>
            <w:numPr>
              <w:ilvl w:val="1"/>
              <w:numId w:val="47"/>
            </w:numPr>
            <w:ind w:left="1440" w:hanging="360"/>
          </w:pPr>
        </w:pPrChange>
      </w:pPr>
      <w:moveFrom w:id="263" w:author="carpanta" w:date="2016-09-20T10:39:00Z">
        <w:r>
          <w:t xml:space="preserve">Cuando se recibe el comando </w:t>
        </w:r>
        <w:r w:rsidR="00D90AC1">
          <w:t>ACK GENERA</w:t>
        </w:r>
        <w:r>
          <w:t xml:space="preserve">, </w:t>
        </w:r>
        <w:r w:rsidR="00D90AC1">
          <w:t xml:space="preserve">se comienza la generación de contraseña. Cuando dicha contraseña esta lista, se </w:t>
        </w:r>
        <w:r w:rsidR="00841D15">
          <w:t>envía</w:t>
        </w:r>
        <w:r w:rsidR="00D90AC1">
          <w:t xml:space="preserve"> el comando CONTRASEÑA LISTA, se </w:t>
        </w:r>
        <w:r w:rsidR="00841D15">
          <w:t>envía</w:t>
        </w:r>
        <w:r w:rsidR="00D90AC1">
          <w:t xml:space="preserve"> la contraseña y se queda a la espera de la respuesta.</w:t>
        </w:r>
      </w:moveFrom>
    </w:p>
    <w:p w14:paraId="212B3F2C" w14:textId="77777777" w:rsidR="00D84119" w:rsidRDefault="00D90AC1" w:rsidP="00D84119">
      <w:pPr>
        <w:pStyle w:val="Prrafodelista"/>
        <w:numPr>
          <w:ilvl w:val="0"/>
          <w:numId w:val="44"/>
        </w:numPr>
        <w:rPr>
          <w:moveFrom w:id="264" w:author="carpanta" w:date="2016-09-20T10:39:00Z"/>
        </w:rPr>
        <w:pPrChange w:id="265" w:author="carpanta" w:date="2016-09-20T10:39:00Z">
          <w:pPr>
            <w:pStyle w:val="Prrafodelista"/>
            <w:numPr>
              <w:ilvl w:val="1"/>
              <w:numId w:val="47"/>
            </w:numPr>
            <w:ind w:left="1440" w:hanging="360"/>
          </w:pPr>
        </w:pPrChange>
      </w:pPr>
      <w:moveFrom w:id="266" w:author="carpanta" w:date="2016-09-20T10:39:00Z">
        <w:r>
          <w:t>Si se recibe un ACCESO RECHAZADO, se cancela el proceso y se vuelve al estado inicial</w:t>
        </w:r>
        <w:r w:rsidR="00D84119">
          <w:t>.</w:t>
        </w:r>
        <w:r>
          <w:t xml:space="preserve"> Si por el contrario se recibe un CONTRASEÑA LISTA y se recibe la contraseña, esta contraseña se en </w:t>
        </w:r>
        <w:r w:rsidR="00841D15">
          <w:t>envía</w:t>
        </w:r>
        <w:r>
          <w:t xml:space="preserve"> a la tarea de validación.</w:t>
        </w:r>
      </w:moveFrom>
    </w:p>
    <w:p w14:paraId="13233F19" w14:textId="77777777" w:rsidR="00D90AC1" w:rsidRDefault="00D90AC1" w:rsidP="00D84119">
      <w:pPr>
        <w:pStyle w:val="Prrafodelista"/>
        <w:numPr>
          <w:ilvl w:val="0"/>
          <w:numId w:val="44"/>
        </w:numPr>
        <w:rPr>
          <w:moveFrom w:id="267" w:author="carpanta" w:date="2016-09-20T10:39:00Z"/>
        </w:rPr>
        <w:pPrChange w:id="268" w:author="carpanta" w:date="2016-09-20T10:39:00Z">
          <w:pPr>
            <w:pStyle w:val="Prrafodelista"/>
            <w:numPr>
              <w:ilvl w:val="1"/>
              <w:numId w:val="47"/>
            </w:numPr>
            <w:ind w:left="1440" w:hanging="360"/>
          </w:pPr>
        </w:pPrChange>
      </w:pPr>
      <w:moveFrom w:id="269" w:author="carpanta" w:date="2016-09-20T10:39:00Z">
        <w:r>
          <w:t xml:space="preserve">Cuando finaliza la tarea de validación, si la respuesta es negativa se </w:t>
        </w:r>
        <w:r w:rsidR="00841D15">
          <w:t>envía</w:t>
        </w:r>
        <w:r>
          <w:t xml:space="preserve"> un ACCESO RECHAZADO y si respuesta es positiva se </w:t>
        </w:r>
        <w:r w:rsidR="00841D15">
          <w:t>envía</w:t>
        </w:r>
        <w:r>
          <w:t xml:space="preserve"> un ACCESO ACEPTADO. </w:t>
        </w:r>
        <w:r w:rsidR="00841D15">
          <w:t>Después</w:t>
        </w:r>
        <w:r>
          <w:t>, se vuelve al estado inicial.</w:t>
        </w:r>
      </w:moveFrom>
    </w:p>
    <w:moveFromRangeEnd w:id="259"/>
    <w:p w14:paraId="4A3859D4" w14:textId="77777777" w:rsidR="00B42447" w:rsidRPr="006A6955" w:rsidRDefault="00B42447" w:rsidP="00B42447">
      <w:pPr>
        <w:rPr>
          <w:del w:id="270" w:author="carpanta" w:date="2016-09-20T10:39:00Z"/>
        </w:rPr>
      </w:pPr>
      <w:del w:id="271" w:author="carpanta" w:date="2016-09-20T10:39:00Z">
        <w:r>
          <w:delText>Cuando todo el proceso termina, se muestra por pantalla el resultado a través de un área de texto.</w:delText>
        </w:r>
      </w:del>
    </w:p>
    <w:p w14:paraId="6EDAF93F" w14:textId="77777777" w:rsidR="001C7912" w:rsidRDefault="001C7912" w:rsidP="001C7912">
      <w:pPr>
        <w:pStyle w:val="Ttulo6"/>
        <w:rPr>
          <w:del w:id="272" w:author="carpanta" w:date="2016-09-20T10:39:00Z"/>
        </w:rPr>
      </w:pPr>
      <w:del w:id="273" w:author="carpanta" w:date="2016-09-20T10:39:00Z">
        <w:r>
          <w:delText>Subestado Settings</w:delText>
        </w:r>
      </w:del>
    </w:p>
    <w:p w14:paraId="6198E0EB" w14:textId="77777777" w:rsidR="001C7912" w:rsidRDefault="001C7912" w:rsidP="001C7912">
      <w:pPr>
        <w:rPr>
          <w:del w:id="274" w:author="carpanta" w:date="2016-09-20T10:39:00Z"/>
        </w:rPr>
      </w:pPr>
      <w:del w:id="275" w:author="carpanta" w:date="2016-09-20T10:39:00Z">
        <w:r>
          <w:delText xml:space="preserve">A este estado se llega pulsando botón “Settings” en el menú principal. Cuando se </w:delText>
        </w:r>
        <w:r w:rsidR="0092621E">
          <w:delText>transita</w:delText>
        </w:r>
        <w:r>
          <w:delText xml:space="preserve"> a este subestado, se dibuja el menú </w:delText>
        </w:r>
        <w:r w:rsidR="00E33E64">
          <w:delText>Settings</w:delText>
        </w:r>
        <w:r>
          <w:delText xml:space="preserve">, que consiste en </w:delText>
        </w:r>
        <w:r w:rsidR="00E33E64">
          <w:delText xml:space="preserve">cinco botones que permiten acceder a la configuración de ciertos parámetros del dispositivo, </w:delText>
        </w:r>
        <w:r>
          <w:delText>otro botón para regresar al estado</w:delText>
        </w:r>
        <w:r w:rsidR="00E33E64">
          <w:delText xml:space="preserve"> </w:delText>
        </w:r>
        <w:r w:rsidR="0092621E">
          <w:delText>ejecución</w:delText>
        </w:r>
        <w:r w:rsidR="00E33E64">
          <w:delText xml:space="preserve"> y otro botón para confirmar configuración.</w:delText>
        </w:r>
      </w:del>
    </w:p>
    <w:p w14:paraId="40F97B1A" w14:textId="77777777" w:rsidR="00E33E64" w:rsidRDefault="00E33E64" w:rsidP="00E33E64">
      <w:pPr>
        <w:pStyle w:val="Ttulo5"/>
        <w:rPr>
          <w:del w:id="276" w:author="carpanta" w:date="2016-09-20T10:39:00Z"/>
        </w:rPr>
      </w:pPr>
      <w:del w:id="277" w:author="carpanta" w:date="2016-09-20T10:39:00Z">
        <w:r>
          <w:delText>Estado dormido</w:delText>
        </w:r>
      </w:del>
    </w:p>
    <w:p w14:paraId="3DF46538" w14:textId="77777777" w:rsidR="00E33E64" w:rsidRDefault="00E33E64" w:rsidP="00E33E64">
      <w:pPr>
        <w:rPr>
          <w:del w:id="278" w:author="carpanta" w:date="2016-09-20T10:39:00Z"/>
        </w:rPr>
      </w:pPr>
      <w:del w:id="279" w:author="carpanta" w:date="2016-09-20T10:39:00Z">
        <w:r>
          <w:delText xml:space="preserve">Cuando se llega a este estado a través del estado </w:delText>
        </w:r>
        <w:r w:rsidR="0092621E">
          <w:delText>ejecución</w:delText>
        </w:r>
        <w:r>
          <w:delText>, se apaga la retroiluminación de la pantalla para reducir el consumo sin detener el funcionamiento del sistema.</w:delText>
        </w:r>
      </w:del>
    </w:p>
    <w:p w14:paraId="63DBE7D7" w14:textId="77777777" w:rsidR="00E33E64" w:rsidRDefault="00E33E64" w:rsidP="00E33E64">
      <w:pPr>
        <w:rPr>
          <w:del w:id="280" w:author="carpanta" w:date="2016-09-20T10:39:00Z"/>
        </w:rPr>
      </w:pPr>
      <w:del w:id="281" w:author="carpanta" w:date="2016-09-20T10:39:00Z">
        <w:r>
          <w:delText xml:space="preserve">Desde este estado se puede regresar al estado </w:delText>
        </w:r>
        <w:r w:rsidR="0092621E">
          <w:delText>ejecución</w:delText>
        </w:r>
        <w:r>
          <w:delText xml:space="preserve"> mediante un evento de </w:delText>
        </w:r>
        <w:r w:rsidR="0092621E">
          <w:delText>pulsado</w:delText>
        </w:r>
        <w:r>
          <w:delText xml:space="preserve"> corto.</w:delText>
        </w:r>
      </w:del>
    </w:p>
    <w:p w14:paraId="0659FC6D" w14:textId="77777777" w:rsidR="00E33E64" w:rsidRDefault="00E33E64" w:rsidP="00E33E64">
      <w:pPr>
        <w:pStyle w:val="Ttulo5"/>
        <w:rPr>
          <w:del w:id="282" w:author="carpanta" w:date="2016-09-20T10:39:00Z"/>
        </w:rPr>
      </w:pPr>
      <w:del w:id="283" w:author="carpanta" w:date="2016-09-20T10:39:00Z">
        <w:r>
          <w:delText>Estado despedida</w:delText>
        </w:r>
      </w:del>
    </w:p>
    <w:p w14:paraId="4535827E" w14:textId="77777777" w:rsidR="00E33E64" w:rsidRDefault="00E33E64" w:rsidP="00E33E64">
      <w:pPr>
        <w:rPr>
          <w:del w:id="284" w:author="carpanta" w:date="2016-09-20T10:39:00Z"/>
        </w:rPr>
      </w:pPr>
      <w:del w:id="285" w:author="carpanta" w:date="2016-09-20T10:39:00Z">
        <w:r>
          <w:delText xml:space="preserve">Este estado se alcanza desde el estado </w:delText>
        </w:r>
        <w:r w:rsidR="0092621E">
          <w:delText>ejecución</w:delText>
        </w:r>
        <w:r>
          <w:delText xml:space="preserve"> cuando se recibe un evento de pulsado largo. En este estado, se muestra por pantalla un mensaje de despedida y se realizan las acciones para entrar en modo bajo consumo.</w:delText>
        </w:r>
      </w:del>
    </w:p>
    <w:p w14:paraId="30DBEBA6" w14:textId="77777777" w:rsidR="00E33E64" w:rsidRPr="00E33E64" w:rsidRDefault="00E33E64" w:rsidP="00E33E64">
      <w:pPr>
        <w:rPr>
          <w:del w:id="286" w:author="carpanta" w:date="2016-09-20T10:39:00Z"/>
        </w:rPr>
      </w:pPr>
      <w:del w:id="287" w:author="carpanta" w:date="2016-09-20T10:39:00Z">
        <w:r>
          <w:delText>Desde este estado no se pude transitar a ningún otro, ya que el sistema se apaga.</w:delText>
        </w:r>
      </w:del>
    </w:p>
    <w:p w14:paraId="46BBA243" w14:textId="77777777" w:rsidR="00685EF5" w:rsidRDefault="0097033F" w:rsidP="002C288F">
      <w:pPr>
        <w:pStyle w:val="Ttulo3"/>
      </w:pPr>
      <w:r>
        <w:t>Gestión</w:t>
      </w:r>
      <w:r w:rsidR="00685EF5">
        <w:t xml:space="preserve"> de consumo</w:t>
      </w:r>
    </w:p>
    <w:p w14:paraId="274CC67F" w14:textId="77777777" w:rsidR="00FD4C67" w:rsidRDefault="00FD4C67" w:rsidP="00FD4C67">
      <w:r>
        <w:t xml:space="preserve">En este prototipo si ha sido posible el implementar dos de las tres medidas de reducción de consumo que se diseñaron. La tercera de las medidas no ha podido llegar a implementarse porque después del </w:t>
      </w:r>
      <w:r w:rsidR="00875E4F">
        <w:t>envío</w:t>
      </w:r>
      <w:r>
        <w:t xml:space="preserve"> </w:t>
      </w:r>
      <w:r w:rsidR="005F361F">
        <w:t xml:space="preserve">del comando HCI para que el chip de </w:t>
      </w:r>
      <w:r w:rsidR="008C0634">
        <w:t>Bluetooth</w:t>
      </w:r>
      <w:r w:rsidR="005F361F">
        <w:t xml:space="preserve"> entrara en bajo consumo, no era posible que volviera al funcionamiento normal sin reiniciar el chip, lo cual hacia que perdiera la configuración inicial y no respondiera a comando enviados por la pila de protocolos.</w:t>
      </w:r>
    </w:p>
    <w:p w14:paraId="4767CE07" w14:textId="77777777" w:rsidR="005F361F" w:rsidRDefault="005F361F" w:rsidP="00FD4C67">
      <w:r>
        <w:t xml:space="preserve">No obstante, el apagado por software y la reducción de consumo de pantalla han sido satisfactoriamente implementadas en la tarea de atención al pulsador hardware. En dicha tarea, se generan los eventos que, una vez recibidos por la </w:t>
      </w:r>
      <w:r w:rsidR="00875E4F">
        <w:t>máquina</w:t>
      </w:r>
      <w:r>
        <w:t xml:space="preserve"> de estados, hacen que la pantalla apague</w:t>
      </w:r>
      <w:r w:rsidR="00273EBB">
        <w:t xml:space="preserve"> o encienda</w:t>
      </w:r>
      <w:r>
        <w:t xml:space="preserve"> su retroiluminación </w:t>
      </w:r>
      <w:r w:rsidR="00875E4F">
        <w:t>(pulsado</w:t>
      </w:r>
      <w:r>
        <w:t xml:space="preserve"> corto) o que entre en el modo de </w:t>
      </w:r>
      <w:r w:rsidR="00875E4F">
        <w:t>más</w:t>
      </w:r>
      <w:r>
        <w:t xml:space="preserve"> bajo consumo “</w:t>
      </w:r>
      <w:r w:rsidRPr="005F361F">
        <w:rPr>
          <w:i/>
        </w:rPr>
        <w:t>standby</w:t>
      </w:r>
      <w:r>
        <w:rPr>
          <w:i/>
        </w:rPr>
        <w:t xml:space="preserve">” </w:t>
      </w:r>
      <w:r>
        <w:t>(pulsado largo).</w:t>
      </w:r>
    </w:p>
    <w:p w14:paraId="7457BEDA" w14:textId="77777777" w:rsidR="005F361F" w:rsidRDefault="005F361F" w:rsidP="00FD4C67">
      <w:r>
        <w:t>El apagado por software consigue por tanto extender la batería muy notable y además conserva la configuración del reloj de tiempo real, con lo que no es necesario reconfigurarlo cada vez que se inicia</w:t>
      </w:r>
      <w:r w:rsidR="00273EBB">
        <w:t>. Además de esta ventaja, el hecho para despertarse haga falta pulsar el pulsador hardware durante dos segundos seguidos, evita que se produzcan reanudaciones involuntarias</w:t>
      </w:r>
      <w:r w:rsidR="00251A98">
        <w:t>.</w:t>
      </w:r>
    </w:p>
    <w:p w14:paraId="6541A901" w14:textId="77777777" w:rsidR="00685EF5" w:rsidRDefault="00273EBB" w:rsidP="00685EF5">
      <w:r>
        <w:t xml:space="preserve">Respecto a la reducción de consumo de la pantalla, la ventaja que obtenemos es que podemos apagar la retroalimentación de la pantalla mientras no vayamos a utilizar activamente el dispositivo y reducir </w:t>
      </w:r>
      <w:r w:rsidR="00875E4F">
        <w:t>así</w:t>
      </w:r>
      <w:r>
        <w:t xml:space="preserve"> su consumo enormemente, y cuando vayamos a volver a usarlo no es necesario esperar todo el proceso de reiniciado desde el modo de bajo consumo</w:t>
      </w:r>
      <w:r w:rsidR="00C53807">
        <w:t>.</w:t>
      </w:r>
    </w:p>
    <w:p w14:paraId="22FD764A" w14:textId="77777777" w:rsidR="00685EF5" w:rsidRDefault="00F37913" w:rsidP="002C288F">
      <w:pPr>
        <w:pStyle w:val="Ttulo1"/>
      </w:pPr>
      <w:r>
        <w:t xml:space="preserve"> </w:t>
      </w:r>
      <w:r w:rsidR="00676F5A">
        <w:t>Integración</w:t>
      </w:r>
      <w:r w:rsidR="00704DA0">
        <w:t xml:space="preserve"> y pruebas</w:t>
      </w:r>
    </w:p>
    <w:p w14:paraId="70AFB013" w14:textId="77777777" w:rsidR="00C53807" w:rsidRPr="00C53807" w:rsidRDefault="00C53807" w:rsidP="00C53807">
      <w:r>
        <w:t xml:space="preserve">En este </w:t>
      </w:r>
      <w:r w:rsidR="00875E4F">
        <w:t>capítulo</w:t>
      </w:r>
      <w:r>
        <w:t xml:space="preserve"> describimos el proceso de integración de los </w:t>
      </w:r>
      <w:r w:rsidR="00875E4F">
        <w:t>módulos</w:t>
      </w:r>
      <w:r>
        <w:t xml:space="preserve"> individuales que han sido diseñados e implementados a lo largo del proyecto. </w:t>
      </w:r>
      <w:r w:rsidR="00875E4F">
        <w:t>Después</w:t>
      </w:r>
      <w:r>
        <w:t>, se describe</w:t>
      </w:r>
      <w:r w:rsidR="00522292">
        <w:t>n las pruebas hechas, tanto a los algoritmos como al sistema general, para comprobar su funcionamiento y si en efecto se ajustan a los requisitos definidos al principio</w:t>
      </w:r>
    </w:p>
    <w:p w14:paraId="1F02B5C7" w14:textId="77777777" w:rsidR="00704DA0" w:rsidRDefault="00676F5A" w:rsidP="00704DA0">
      <w:pPr>
        <w:pStyle w:val="Ttulo2"/>
      </w:pPr>
      <w:r>
        <w:t>Integración</w:t>
      </w:r>
      <w:r w:rsidR="00704DA0">
        <w:t xml:space="preserve"> de los </w:t>
      </w:r>
      <w:r>
        <w:t>módulos</w:t>
      </w:r>
      <w:r w:rsidR="00704DA0">
        <w:t xml:space="preserve"> </w:t>
      </w:r>
      <w:r w:rsidR="00C53807">
        <w:t>soft</w:t>
      </w:r>
      <w:r w:rsidR="00704DA0">
        <w:t>ware</w:t>
      </w:r>
    </w:p>
    <w:p w14:paraId="460443EC" w14:textId="77777777" w:rsidR="00522292" w:rsidRDefault="00C53807" w:rsidP="00C53807">
      <w:r>
        <w:t xml:space="preserve">El proceso de integración ha sido razonablemente sencillo, ya que al utilizar un sistema operativo y gestionar toda la lógica a través de tareas, incluir o no un </w:t>
      </w:r>
      <w:r w:rsidR="00875E4F">
        <w:t>módulo</w:t>
      </w:r>
      <w:r>
        <w:t xml:space="preserve"> a la ejecución de la aplicación consistía simplemente en definir o no sus tareas y elementos de sincronización. </w:t>
      </w:r>
    </w:p>
    <w:p w14:paraId="2CAE8A27" w14:textId="77777777" w:rsidR="00C53807" w:rsidRPr="00A45660" w:rsidRDefault="00C53807" w:rsidP="00C53807">
      <w:r>
        <w:t xml:space="preserve">Dado que cada </w:t>
      </w:r>
      <w:r w:rsidR="00875E4F">
        <w:t>módulo</w:t>
      </w:r>
      <w:r>
        <w:t xml:space="preserve"> ha s</w:t>
      </w:r>
      <w:r w:rsidR="00522292">
        <w:t xml:space="preserve">ido diseñado para que sea autocontenido y se relacione con el resto simplemente a través de elementos del </w:t>
      </w:r>
      <w:r w:rsidR="00251A98">
        <w:t>sistema operativo, las pruebas</w:t>
      </w:r>
      <w:r w:rsidR="00522292">
        <w:t xml:space="preserve"> que se han podido realizar antes de la integración han permitido depurar previamente el comportamiento y han </w:t>
      </w:r>
      <w:r w:rsidR="00522292" w:rsidRPr="00A45660">
        <w:t>acelerado el proceso de integración.</w:t>
      </w:r>
    </w:p>
    <w:p w14:paraId="3EF6D6B4" w14:textId="77777777" w:rsidR="00522292" w:rsidRPr="00A45660" w:rsidRDefault="00522292" w:rsidP="00C53807">
      <w:r w:rsidRPr="00A45660">
        <w:t>El proceso de integración ha seguido este orden:</w:t>
      </w:r>
    </w:p>
    <w:p w14:paraId="1E979DBF" w14:textId="77777777" w:rsidR="00A45660" w:rsidRPr="00251A98" w:rsidRDefault="00522292" w:rsidP="00251A98">
      <w:pPr>
        <w:pStyle w:val="Prrafodelista"/>
        <w:numPr>
          <w:ilvl w:val="0"/>
          <w:numId w:val="45"/>
        </w:numPr>
      </w:pPr>
      <w:r w:rsidRPr="00251A98">
        <w:t xml:space="preserve">Primero, se comenzó a ejecutando todas las tareas del </w:t>
      </w:r>
      <w:r w:rsidR="00875E4F" w:rsidRPr="00251A98">
        <w:t>módulo</w:t>
      </w:r>
      <w:r w:rsidRPr="00251A98">
        <w:t xml:space="preserve"> de tratamiento de señal </w:t>
      </w:r>
      <w:r w:rsidR="00875E4F" w:rsidRPr="00251A98">
        <w:t>(adquisición</w:t>
      </w:r>
      <w:r w:rsidRPr="00251A98">
        <w:t xml:space="preserve">, filtrado, detección de ritmo cardiaco y generación de contraseña) para comprobar que la ejecución de este </w:t>
      </w:r>
      <w:r w:rsidR="00875E4F" w:rsidRPr="00251A98">
        <w:t>módulo</w:t>
      </w:r>
      <w:r w:rsidRPr="00251A98">
        <w:t xml:space="preserve"> no copaba un excesivo tiempo de ejecución, ya que como se </w:t>
      </w:r>
      <w:r w:rsidR="00875E4F" w:rsidRPr="00251A98">
        <w:t>comentó</w:t>
      </w:r>
      <w:r w:rsidRPr="00251A98">
        <w:t xml:space="preserve"> en el diseño, el tiempo de ejecución de las etapas de tratamiento digital de señal era un elemento </w:t>
      </w:r>
      <w:r w:rsidR="00875E4F" w:rsidRPr="00251A98">
        <w:t>crítico</w:t>
      </w:r>
      <w:r w:rsidRPr="00251A98">
        <w:t xml:space="preserve">. Utilizando la herramienta </w:t>
      </w:r>
      <w:r w:rsidR="00251A98" w:rsidRPr="00251A98">
        <w:rPr>
          <w:i/>
        </w:rPr>
        <w:t>FreeRTOS+Trace from Percepio</w:t>
      </w:r>
      <w:r w:rsidR="00875E4F" w:rsidRPr="00251A98">
        <w:t xml:space="preserve"> se</w:t>
      </w:r>
      <w:r w:rsidRPr="00251A98">
        <w:t xml:space="preserve"> ha obtenido una traza de la ejecución de dichas tareas, lo cual muestra que el tiempo de ejecución </w:t>
      </w:r>
      <w:r w:rsidR="00875E4F" w:rsidRPr="00251A98">
        <w:t>está entorno</w:t>
      </w:r>
      <w:r w:rsidR="00A45660" w:rsidRPr="00251A98">
        <w:t xml:space="preserve"> al 20% del tiempo entre muestra y muestra.</w:t>
      </w:r>
    </w:p>
    <w:p w14:paraId="398B6082" w14:textId="77777777" w:rsidR="00A45660" w:rsidRDefault="00875E4F" w:rsidP="00A45660">
      <w:pPr>
        <w:pStyle w:val="Prrafodelista"/>
        <w:numPr>
          <w:ilvl w:val="0"/>
          <w:numId w:val="45"/>
        </w:numPr>
      </w:pPr>
      <w:r>
        <w:t>Después</w:t>
      </w:r>
      <w:r w:rsidR="00A45660">
        <w:t>, se añadi</w:t>
      </w:r>
      <w:r w:rsidR="00FC53D2">
        <w:t>eron</w:t>
      </w:r>
      <w:r w:rsidR="00A45660">
        <w:t xml:space="preserve"> las tareas de los </w:t>
      </w:r>
      <w:r>
        <w:t>módulos</w:t>
      </w:r>
      <w:r w:rsidR="00A45660">
        <w:t xml:space="preserve"> </w:t>
      </w:r>
      <w:r>
        <w:t>de comunicación</w:t>
      </w:r>
      <w:r w:rsidR="00A45660">
        <w:t xml:space="preserve"> </w:t>
      </w:r>
      <w:r>
        <w:t>inalámbrica y</w:t>
      </w:r>
      <w:r w:rsidR="00A45660">
        <w:t xml:space="preserve"> </w:t>
      </w:r>
      <w:r>
        <w:t>validación,</w:t>
      </w:r>
      <w:r w:rsidR="00A45660">
        <w:t xml:space="preserve"> para comprobar que el funcionamiento era el esperado de ambos </w:t>
      </w:r>
      <w:r>
        <w:t>módulos</w:t>
      </w:r>
      <w:r w:rsidR="00A45660">
        <w:t>, y la coordinación con las tareas de señal era la adecuada.</w:t>
      </w:r>
    </w:p>
    <w:p w14:paraId="330236F1" w14:textId="77777777" w:rsidR="00A45660" w:rsidRDefault="00A45660" w:rsidP="00A45660">
      <w:pPr>
        <w:pStyle w:val="Prrafodelista"/>
        <w:numPr>
          <w:ilvl w:val="0"/>
          <w:numId w:val="45"/>
        </w:numPr>
      </w:pPr>
      <w:r>
        <w:t xml:space="preserve">Por </w:t>
      </w:r>
      <w:r w:rsidR="00875E4F">
        <w:t>último</w:t>
      </w:r>
      <w:r>
        <w:t xml:space="preserve">, se añadieron las tareas del </w:t>
      </w:r>
      <w:r w:rsidR="00875E4F">
        <w:t>módulo</w:t>
      </w:r>
      <w:r>
        <w:t xml:space="preserve"> de interfaz de usuario, con el objetivo de comprobar que la interfaz </w:t>
      </w:r>
      <w:r w:rsidR="00875E4F">
        <w:t>respondía</w:t>
      </w:r>
      <w:r>
        <w:t xml:space="preserve"> lo suficientemente rápido como cumplir con los requisitos de usabilidad en presencia de otras tareas </w:t>
      </w:r>
      <w:r w:rsidR="00875E4F">
        <w:t>más</w:t>
      </w:r>
      <w:r>
        <w:t xml:space="preserve"> prioritarias. </w:t>
      </w:r>
    </w:p>
    <w:p w14:paraId="77027B9D" w14:textId="77777777" w:rsidR="00C53807" w:rsidRPr="00C53807" w:rsidRDefault="00A45660" w:rsidP="00C53807">
      <w:r>
        <w:t xml:space="preserve">Todos los test de integración se pasaron </w:t>
      </w:r>
      <w:r w:rsidR="00FC53D2">
        <w:t>satisfactoriamente</w:t>
      </w:r>
      <w:r>
        <w:t xml:space="preserve"> gracias a la depuración previa hecha a los </w:t>
      </w:r>
      <w:r w:rsidR="00875E4F">
        <w:t>módulos</w:t>
      </w:r>
      <w:r>
        <w:t xml:space="preserve"> individualmente. Una vez finalizada </w:t>
      </w:r>
      <w:r w:rsidR="00312E20">
        <w:t xml:space="preserve">la fase de integración, el sistema </w:t>
      </w:r>
      <w:r w:rsidR="00875E4F">
        <w:t>está</w:t>
      </w:r>
      <w:r w:rsidR="00312E20">
        <w:t xml:space="preserve"> listo para las pruebas en un escenario real.</w:t>
      </w:r>
    </w:p>
    <w:p w14:paraId="354D1B7D" w14:textId="77777777" w:rsidR="00685EF5" w:rsidRDefault="00704DA0" w:rsidP="002C288F">
      <w:pPr>
        <w:pStyle w:val="Ttulo2"/>
      </w:pPr>
      <w:r>
        <w:t>Pruebas del algoritmo de detección de ritmo cardiaco</w:t>
      </w:r>
    </w:p>
    <w:p w14:paraId="6A246226" w14:textId="7FEC0AE7" w:rsidR="00782F3F" w:rsidRDefault="00782F3F" w:rsidP="00782F3F">
      <w:r>
        <w:t xml:space="preserve">El algoritmo de detección de ritmo cardiaco fue testeado y caracterizado mediante un experimento en Matlab. En dicho experimento se </w:t>
      </w:r>
      <w:r w:rsidR="00875E4F">
        <w:t>reconstruía</w:t>
      </w:r>
      <w:r>
        <w:t xml:space="preserve"> el algoritmo de detección de ritmo cardiaco en lenguaje Matlab para simular el comportamiento de este algoritmo. Como </w:t>
      </w:r>
      <w:r w:rsidR="00FC53D2">
        <w:t>entrada</w:t>
      </w:r>
      <w:r>
        <w:t>, se utilizaron señales cardiacas previamente capturadas</w:t>
      </w:r>
      <w:del w:id="288" w:author="carpanta" w:date="2016-09-20T10:39:00Z">
        <w:r w:rsidR="00D02B77">
          <w:delText>.</w:delText>
        </w:r>
      </w:del>
      <w:ins w:id="289" w:author="carpanta" w:date="2016-09-20T10:39:00Z">
        <w:r w:rsidR="002C0758">
          <w:t xml:space="preserve"> y que han sido descargadas de (referencia </w:t>
        </w:r>
        <w:r w:rsidR="00D02B77">
          <w:t>a la web).</w:t>
        </w:r>
      </w:ins>
      <w:r w:rsidR="00D02B77">
        <w:t xml:space="preserve"> En el experimento se han comprobado su funcionamiento en dos aspectos: primero, la exactitud con la que se detectaba el ritmo cardiaco y segundo, cuan de robusto era ante el ruido.</w:t>
      </w:r>
    </w:p>
    <w:p w14:paraId="10D6408C" w14:textId="77777777" w:rsidR="00D02B77" w:rsidRDefault="00D02B77" w:rsidP="00782F3F">
      <w:r>
        <w:t xml:space="preserve">Para la primera parte, se calcula el ritmo cardiaco utilizando la </w:t>
      </w:r>
      <w:r w:rsidR="00875E4F">
        <w:t>función</w:t>
      </w:r>
      <w:r>
        <w:t xml:space="preserve"> de Matlab que encuentra las posiciones </w:t>
      </w:r>
      <w:r w:rsidR="00875E4F">
        <w:t>del máximo</w:t>
      </w:r>
      <w:r>
        <w:t xml:space="preserve"> de la señal y calculando la distancia RR como l</w:t>
      </w:r>
      <w:r w:rsidR="008E3EDF">
        <w:t xml:space="preserve">as diferencia entre dos máximos detectados con la </w:t>
      </w:r>
      <w:r w:rsidR="00875E4F">
        <w:t>función</w:t>
      </w:r>
      <w:r w:rsidR="008E3EDF">
        <w:t xml:space="preserve"> de Matlab. Calculando la diferencia entre el ritmo cardiaco detectado de ambas formas, no hay ninguna diferencia salvo en el transitorio inicial, donde se producen falsas detecciones, y en las señales cardiacas afectadas por alguna anomalía, como en el caso de una de las señales que registra un corazón infartado. Por lo tanto, damos por valido el algoritmo de detección de ritmo cardiaco implementado.</w:t>
      </w:r>
    </w:p>
    <w:p w14:paraId="0676EE30" w14:textId="77777777" w:rsidR="008E3EDF" w:rsidRDefault="008E3EDF" w:rsidP="00782F3F">
      <w:r>
        <w:t xml:space="preserve">Para la segunda parte, se construyeron diversas señales cardiacas que, partiendo de la misma, se iba añadiendo </w:t>
      </w:r>
      <w:r w:rsidR="00875E4F">
        <w:t>más</w:t>
      </w:r>
      <w:r>
        <w:t xml:space="preserve"> y </w:t>
      </w:r>
      <w:r w:rsidR="00875E4F">
        <w:t>más</w:t>
      </w:r>
      <w:r>
        <w:t xml:space="preserve"> ruido para reducir la relación señal a ruido. Con este </w:t>
      </w:r>
      <w:r w:rsidR="00875E4F">
        <w:t>experimento</w:t>
      </w:r>
      <w:r>
        <w:t xml:space="preserve"> se </w:t>
      </w:r>
      <w:r w:rsidR="00875E4F">
        <w:t>observó</w:t>
      </w:r>
      <w:r>
        <w:t xml:space="preserve"> que la </w:t>
      </w:r>
      <w:r w:rsidR="00875E4F">
        <w:t>detección</w:t>
      </w:r>
      <w:r>
        <w:t xml:space="preserve"> no comienza a degradarse fuertemente hasta una relación señal a ruido de 10dB, con lo que este </w:t>
      </w:r>
      <w:r w:rsidR="00875E4F">
        <w:t>sería</w:t>
      </w:r>
      <w:r>
        <w:t xml:space="preserve"> el limite funcionamiento del algoritmo de detección.</w:t>
      </w:r>
    </w:p>
    <w:p w14:paraId="1B9C6B2D" w14:textId="77777777" w:rsidR="008E3EDF" w:rsidRPr="00782F3F" w:rsidRDefault="008E3EDF" w:rsidP="00782F3F"/>
    <w:p w14:paraId="5AC8589D" w14:textId="77777777" w:rsidR="00704DA0" w:rsidRDefault="00704DA0" w:rsidP="00704DA0">
      <w:pPr>
        <w:pStyle w:val="Ttulo2"/>
      </w:pPr>
      <w:r>
        <w:t xml:space="preserve">Pruebas del algoritmo de </w:t>
      </w:r>
      <w:r w:rsidR="009939C6">
        <w:t>autenticación</w:t>
      </w:r>
    </w:p>
    <w:p w14:paraId="52FC72E0" w14:textId="77777777" w:rsidR="008E3EDF" w:rsidRDefault="008E3EDF" w:rsidP="008E3EDF">
      <w:r>
        <w:t>Las pruebas</w:t>
      </w:r>
      <w:r w:rsidR="007E7E25">
        <w:t xml:space="preserve"> realizadas a este algoritmo han intentado simular la </w:t>
      </w:r>
      <w:r w:rsidR="00875E4F">
        <w:t>situación</w:t>
      </w:r>
      <w:r w:rsidR="007E7E25">
        <w:t xml:space="preserve"> en la que el simulador de marcapasos hace una lectura sin ruido y el dispositivo de acceso hace una lectura ruidosa. </w:t>
      </w:r>
    </w:p>
    <w:p w14:paraId="39CFCE2C" w14:textId="77777777" w:rsidR="007E7E25" w:rsidRDefault="007E7E25" w:rsidP="008E3EDF">
      <w:r>
        <w:t xml:space="preserve">Para ello, se han aprovechado las señales con ruido añadido que se generaron en el experimento anterior, y con ellas se han generado claves, para enfrentarlas contra la clave generada </w:t>
      </w:r>
      <w:r w:rsidR="00875E4F">
        <w:t>a partir</w:t>
      </w:r>
      <w:r>
        <w:t xml:space="preserve"> de la señal sin ruido. Como </w:t>
      </w:r>
      <w:r w:rsidR="00875E4F">
        <w:t>cabía</w:t>
      </w:r>
      <w:r>
        <w:t xml:space="preserve"> esperar, para una relación señal a ruido </w:t>
      </w:r>
      <w:r w:rsidR="00875E4F">
        <w:t>alta (&gt;</w:t>
      </w:r>
      <w:r>
        <w:t xml:space="preserve"> 20dB) la </w:t>
      </w:r>
      <w:r w:rsidR="00532EA3">
        <w:t>clave</w:t>
      </w:r>
      <w:r>
        <w:t xml:space="preserve"> se da por </w:t>
      </w:r>
      <w:r w:rsidR="00875E4F">
        <w:t>válida</w:t>
      </w:r>
      <w:r>
        <w:t xml:space="preserve"> en un 100% de los casos, y a medida que el ruido aumenta, el porcentaje de contraseñas valida se degrada muy rápidamente. Esto es debido a que para una relación señal a ruido de menos de 15 dB, el algoritmo detector de ritmo cardiaco comienza a cometer </w:t>
      </w:r>
      <w:r w:rsidR="00875E4F">
        <w:t>muchos fallos</w:t>
      </w:r>
      <w:r>
        <w:t xml:space="preserve"> y por ello la generación de la clave es incorrecta.</w:t>
      </w:r>
    </w:p>
    <w:p w14:paraId="74253CCE" w14:textId="77777777" w:rsidR="00532EA3" w:rsidRDefault="00532EA3" w:rsidP="008E3EDF">
      <w:r>
        <w:t>Para simular un ataque, lo que se ha hecho es generar las claves con señales del corazón distintas. En este caso, la clave es rechazada en un 100% de los casos.</w:t>
      </w:r>
    </w:p>
    <w:p w14:paraId="539AAE56" w14:textId="77777777" w:rsidR="00685EF5" w:rsidRDefault="00685EF5" w:rsidP="002C288F">
      <w:pPr>
        <w:pStyle w:val="Ttulo1"/>
      </w:pPr>
      <w:r>
        <w:t>Conclusiones y líneas futuras</w:t>
      </w:r>
    </w:p>
    <w:p w14:paraId="701EEAB0" w14:textId="77777777" w:rsidR="00110AAC" w:rsidRDefault="00110AAC" w:rsidP="00110AAC">
      <w:r>
        <w:t xml:space="preserve">En este proyecto se ha realizado el diseño y la implementación del servicio de </w:t>
      </w:r>
      <w:r w:rsidR="00DF061C">
        <w:t>acceso</w:t>
      </w:r>
      <w:r>
        <w:t xml:space="preserve"> autenticado H2H. A lo largo de los capítulos anteriores, se ha descrito el proceso de desarrollo de este servicio.</w:t>
      </w:r>
    </w:p>
    <w:p w14:paraId="6D1E4CC8" w14:textId="77777777" w:rsidR="00110AAC" w:rsidRDefault="00110AAC" w:rsidP="00110AAC">
      <w:r>
        <w:t xml:space="preserve">En primer lugar, se ha </w:t>
      </w:r>
      <w:r w:rsidR="00DF061C">
        <w:t>realizado</w:t>
      </w:r>
      <w:r>
        <w:t xml:space="preserve"> un estudio </w:t>
      </w:r>
      <w:r w:rsidR="00DF061C">
        <w:t>teórico</w:t>
      </w:r>
      <w:r>
        <w:t xml:space="preserve"> del trabajo en el que </w:t>
      </w:r>
      <w:r w:rsidR="00DF061C">
        <w:t>está</w:t>
      </w:r>
      <w:r>
        <w:t xml:space="preserve"> basado este proyecto, </w:t>
      </w:r>
      <w:r w:rsidR="00DF061C">
        <w:t>así</w:t>
      </w:r>
      <w:r>
        <w:t xml:space="preserve"> como de los algoritmos necesarios </w:t>
      </w:r>
      <w:r w:rsidR="00582031">
        <w:t xml:space="preserve">y del hardware disponible </w:t>
      </w:r>
      <w:r>
        <w:t>p</w:t>
      </w:r>
      <w:r w:rsidR="002E06D7">
        <w:t>ara implementar dicho servicio, a partir de lo cual se han definido los</w:t>
      </w:r>
      <w:r>
        <w:t xml:space="preserve"> requisi</w:t>
      </w:r>
      <w:r w:rsidR="002E06D7">
        <w:t>to</w:t>
      </w:r>
      <w:r w:rsidR="00582031">
        <w:t>s que debe cumplir el software. Una vez realizado este estudio</w:t>
      </w:r>
      <w:r w:rsidR="00187A5B">
        <w:t xml:space="preserve"> y definidos los requisitos</w:t>
      </w:r>
      <w:r w:rsidR="00582031">
        <w:t xml:space="preserve">, se ha </w:t>
      </w:r>
      <w:r w:rsidR="00DF061C">
        <w:t>realizado</w:t>
      </w:r>
      <w:r w:rsidR="00582031">
        <w:t xml:space="preserve"> el diseño de todos los </w:t>
      </w:r>
      <w:r w:rsidR="00DF061C">
        <w:t>módulos</w:t>
      </w:r>
      <w:r w:rsidR="00582031">
        <w:t xml:space="preserve"> software </w:t>
      </w:r>
      <w:r w:rsidR="00187A5B">
        <w:t>necesarios para poder realizar las funciones del servicio de acceso H2H y se comenzado la implementación de dicho diseño</w:t>
      </w:r>
    </w:p>
    <w:p w14:paraId="3E7495C2" w14:textId="77777777" w:rsidR="00187A5B" w:rsidRDefault="00187A5B" w:rsidP="00110AAC">
      <w:r>
        <w:t xml:space="preserve">Durante el proceso de implementación, se han detectado una serie de problemas, los cuales han sido identificados y </w:t>
      </w:r>
      <w:r w:rsidR="00DF061C">
        <w:t>caracterizados,</w:t>
      </w:r>
      <w:r>
        <w:t xml:space="preserve"> </w:t>
      </w:r>
      <w:r w:rsidR="00270C98">
        <w:t>y</w:t>
      </w:r>
      <w:r>
        <w:t xml:space="preserve"> se ha tomado la decisión</w:t>
      </w:r>
      <w:r w:rsidR="00270C98">
        <w:t>,</w:t>
      </w:r>
      <w:r>
        <w:t xml:space="preserve"> junto con el proyecto [2] de realizar un segundo prototipo el </w:t>
      </w:r>
      <w:r w:rsidR="00270C98">
        <w:t>solucionó esto problemas</w:t>
      </w:r>
      <w:r>
        <w:t xml:space="preserve">. En este segundo prototipo </w:t>
      </w:r>
      <w:r w:rsidR="00DF061C">
        <w:t>sí</w:t>
      </w:r>
      <w:r>
        <w:t xml:space="preserve"> que ha sido posible llevar a cabo la implementación de todo el software diseñado, con lo que ha conseguido que el sistema, compuesto por dispositivo de acceso y simulador de marcapasos, pueda llevar a cabo el protocolo de acceso autenticado H2H.</w:t>
      </w:r>
    </w:p>
    <w:p w14:paraId="19A20C1F" w14:textId="77777777" w:rsidR="00536C5E" w:rsidRDefault="00187A5B" w:rsidP="00110AAC">
      <w:r>
        <w:t xml:space="preserve">Una vez finalizado el proceso de implementación, </w:t>
      </w:r>
      <w:r w:rsidR="00536C5E">
        <w:t xml:space="preserve">se ha </w:t>
      </w:r>
      <w:r w:rsidR="00DF061C">
        <w:t>realizado</w:t>
      </w:r>
      <w:r w:rsidR="00536C5E">
        <w:t xml:space="preserve"> la integración d</w:t>
      </w:r>
      <w:r w:rsidR="00DF061C">
        <w:t>e</w:t>
      </w:r>
      <w:r w:rsidR="00536C5E">
        <w:t xml:space="preserve"> </w:t>
      </w:r>
      <w:r w:rsidR="00DF061C">
        <w:t>todos</w:t>
      </w:r>
      <w:r w:rsidR="00536C5E">
        <w:t xml:space="preserve"> los </w:t>
      </w:r>
      <w:r w:rsidR="00DF061C">
        <w:t>módulos</w:t>
      </w:r>
      <w:r w:rsidR="00536C5E">
        <w:t xml:space="preserve"> en el sistema final y se han realizado pruebas para comprobar que funcionan correctamente. </w:t>
      </w:r>
      <w:r w:rsidR="00DF061C">
        <w:t>Además</w:t>
      </w:r>
      <w:r w:rsidR="00536C5E">
        <w:t xml:space="preserve"> de las pruebas con el sistema, se ha hecho uso de simulaciones con Matlab para comprobar el comportamiento de los algoritmos desarrollando, atendiendo </w:t>
      </w:r>
      <w:r w:rsidR="00DF061C">
        <w:t>sobre todo</w:t>
      </w:r>
      <w:r w:rsidR="00536C5E">
        <w:t xml:space="preserve"> a su funcionamiento cuando la señal del corazón presenta ruido. </w:t>
      </w:r>
    </w:p>
    <w:p w14:paraId="78B7B02A" w14:textId="77777777" w:rsidR="00187A5B" w:rsidRDefault="00536C5E" w:rsidP="00110AAC">
      <w:r>
        <w:t>Las pruebas han arrojado resultados positivos y por lo tanto se considera que se han cumplido los objetivos planteados inicialmente.</w:t>
      </w:r>
    </w:p>
    <w:p w14:paraId="39EE3039" w14:textId="77777777" w:rsidR="00536C5E" w:rsidRDefault="00536C5E" w:rsidP="00110AAC">
      <w:r>
        <w:t xml:space="preserve">A </w:t>
      </w:r>
      <w:r w:rsidR="00DF061C">
        <w:t>continuación,</w:t>
      </w:r>
      <w:r>
        <w:t xml:space="preserve"> se detallan las conclusiones a las que se ha llegado tras el desarrollo, </w:t>
      </w:r>
      <w:r w:rsidR="009B149C">
        <w:t>comenzando por el dispositivo de acceso y siguiendo con el simulador de marcapasos.</w:t>
      </w:r>
    </w:p>
    <w:p w14:paraId="01BCC304" w14:textId="77777777" w:rsidR="00536C5E" w:rsidRDefault="00F03FF2" w:rsidP="00F03FF2">
      <w:pPr>
        <w:pStyle w:val="Ttulo2"/>
      </w:pPr>
      <w:r>
        <w:t>Conclusiones sobre el software de</w:t>
      </w:r>
      <w:r w:rsidR="009B149C">
        <w:t>sarrollado</w:t>
      </w:r>
    </w:p>
    <w:p w14:paraId="41922ECB" w14:textId="1D6B4AB0" w:rsidR="00F03FF2" w:rsidRDefault="00F03FF2" w:rsidP="00F03FF2">
      <w:r>
        <w:t>El software de este dispositivo se ha desarrollado utilizando como bases el sistema operativo FREERTOS y la capa de abstracción software proporcionado por [</w:t>
      </w:r>
      <w:del w:id="290" w:author="carpanta" w:date="2016-09-20T10:39:00Z">
        <w:r w:rsidR="00645EF9">
          <w:delText>2</w:delText>
        </w:r>
      </w:del>
      <w:ins w:id="291" w:author="carpanta" w:date="2016-09-20T10:39:00Z">
        <w:r>
          <w:t>1</w:t>
        </w:r>
      </w:ins>
      <w:r>
        <w:t xml:space="preserve">] y la pila de protocolos de </w:t>
      </w:r>
      <w:r w:rsidR="008C0634">
        <w:t>Bluetooth</w:t>
      </w:r>
      <w:r>
        <w:t xml:space="preserve"> proporcionada por Texas Instrument. A partir de estas bases, se </w:t>
      </w:r>
      <w:r w:rsidR="00331E17">
        <w:t xml:space="preserve">ha </w:t>
      </w:r>
      <w:r>
        <w:t>implementado el código ne</w:t>
      </w:r>
      <w:r w:rsidR="00331E17">
        <w:t xml:space="preserve">cesario de forma específica para este sistema, por lo que es necesaria una valoración de los resultados obtenidos, tanto desde el punto de vista de consumo de recursos del sistema como desde el punto de vista de adecuación a los </w:t>
      </w:r>
      <w:r w:rsidR="00DF061C">
        <w:t>requisitos</w:t>
      </w:r>
      <w:r w:rsidR="00331E17">
        <w:t xml:space="preserve"> del sistema.</w:t>
      </w:r>
    </w:p>
    <w:p w14:paraId="201A0063" w14:textId="77777777" w:rsidR="009F4981" w:rsidRDefault="009F4981" w:rsidP="00F03FF2">
      <w:r>
        <w:t xml:space="preserve">En primer lugar, hay que mencionar que el diseño modular que se ha realizado ha permitido no solo la identificación y la depuración rápida de los problemas que han ido surgiendo a lo largo del desarrollo, </w:t>
      </w:r>
      <w:r w:rsidR="00DF061C">
        <w:t>sino</w:t>
      </w:r>
      <w:r>
        <w:t xml:space="preserve"> que además ha </w:t>
      </w:r>
      <w:r w:rsidR="00DF061C">
        <w:t>hecho</w:t>
      </w:r>
      <w:r>
        <w:t xml:space="preserve"> posible que los distintos </w:t>
      </w:r>
      <w:r w:rsidR="00DF061C">
        <w:t>módulos</w:t>
      </w:r>
      <w:r>
        <w:t xml:space="preserve"> puedan incluirse de una manera sencilla al sistema, lo cual es positivo de cara a una</w:t>
      </w:r>
      <w:r w:rsidR="00DF061C">
        <w:t xml:space="preserve"> posible amplia</w:t>
      </w:r>
      <w:r>
        <w:t>ci</w:t>
      </w:r>
      <w:r w:rsidR="00270C98">
        <w:t>ó</w:t>
      </w:r>
      <w:r>
        <w:t>n de las funcionalidades del si</w:t>
      </w:r>
      <w:r w:rsidR="00270C98">
        <w:t>s</w:t>
      </w:r>
      <w:r>
        <w:t>tema.</w:t>
      </w:r>
    </w:p>
    <w:p w14:paraId="208D89E4" w14:textId="381D04B3" w:rsidR="003E0762" w:rsidRDefault="00EF327F" w:rsidP="003E0762">
      <w:r>
        <w:t>Desde el punto de vista de consumo de recursos,</w:t>
      </w:r>
      <w:r w:rsidR="009B149C">
        <w:t xml:space="preserve"> la </w:t>
      </w:r>
      <w:r w:rsidR="00DF061C">
        <w:t>utilización</w:t>
      </w:r>
      <w:r w:rsidR="009B149C">
        <w:t xml:space="preserve"> de</w:t>
      </w:r>
      <w:r w:rsidR="00DF061C">
        <w:t xml:space="preserve"> </w:t>
      </w:r>
      <w:r w:rsidR="009B149C">
        <w:t>la memoria d</w:t>
      </w:r>
      <w:r w:rsidR="00270C98">
        <w:t>e</w:t>
      </w:r>
      <w:r w:rsidR="009B149C">
        <w:t xml:space="preserve"> </w:t>
      </w:r>
      <w:r w:rsidR="00DF061C">
        <w:t>programa</w:t>
      </w:r>
      <w:r w:rsidR="009B149C">
        <w:t xml:space="preserve"> es correcta ya que no alcanza el 50% del máximo, pero</w:t>
      </w:r>
      <w:r>
        <w:t xml:space="preserve"> hay un grave problema en cuanto a la ocupación de la RAM ya que esta es cercana al 99%</w:t>
      </w:r>
      <w:r w:rsidR="003E0762">
        <w:t xml:space="preserve"> sin optimizaciones del compilador</w:t>
      </w:r>
      <w:r w:rsidR="006E5711">
        <w:t xml:space="preserve">. Esto representa que </w:t>
      </w:r>
      <w:r w:rsidR="00DF061C">
        <w:t>sería</w:t>
      </w:r>
      <w:r w:rsidR="006E5711">
        <w:t xml:space="preserve"> imposible añadir </w:t>
      </w:r>
      <w:r w:rsidR="00DF061C">
        <w:t>más</w:t>
      </w:r>
      <w:r w:rsidR="006E5711">
        <w:t xml:space="preserve"> funcionalidad al sistema tal y como esta en este momento, lo cual </w:t>
      </w:r>
      <w:r w:rsidR="00270C98">
        <w:t>no es coherente</w:t>
      </w:r>
      <w:r w:rsidR="006E5711">
        <w:t xml:space="preserve"> con la intención de diseño que se ha seguido a lo largo del desarrollo. No obstante, </w:t>
      </w:r>
      <w:r w:rsidR="003E0762">
        <w:t xml:space="preserve">se han identificado las causas de este consumo excesivo de RAM y se ha estimado </w:t>
      </w:r>
      <w:r w:rsidR="00DF061C">
        <w:t>que,</w:t>
      </w:r>
      <w:r w:rsidR="003E0762">
        <w:t xml:space="preserve"> con una </w:t>
      </w:r>
      <w:r w:rsidR="00BF50C6">
        <w:t xml:space="preserve">optimización del código razonablemente sencilla, este consumo se puede reducir hasta el 70% de la memoria </w:t>
      </w:r>
      <w:r w:rsidR="00DF061C">
        <w:t>RAM (más</w:t>
      </w:r>
      <w:r w:rsidR="00BF50C6">
        <w:t xml:space="preserve"> detalles sobre esto en el apartado 6.3.2). </w:t>
      </w:r>
      <w:r w:rsidR="00DF061C">
        <w:t>Además</w:t>
      </w:r>
      <w:r w:rsidR="00BF50C6">
        <w:t>,</w:t>
      </w:r>
      <w:del w:id="292" w:author="carpanta" w:date="2016-09-20T10:39:00Z">
        <w:r w:rsidR="00BF50C6">
          <w:delText xml:space="preserve"> </w:delText>
        </w:r>
        <w:r w:rsidR="00645EF9">
          <w:delText>en</w:delText>
        </w:r>
      </w:del>
      <w:r w:rsidR="00BF50C6">
        <w:t xml:space="preserve"> [2] se propone como línea futura el uso de un microcontrolador con </w:t>
      </w:r>
      <w:r w:rsidR="00DF061C">
        <w:t>más</w:t>
      </w:r>
      <w:r w:rsidR="00BF50C6">
        <w:t xml:space="preserve"> capacidad de memoria, lo cual amplia </w:t>
      </w:r>
      <w:r w:rsidR="00DF061C">
        <w:t>aún</w:t>
      </w:r>
      <w:r w:rsidR="00BF50C6">
        <w:t xml:space="preserve"> </w:t>
      </w:r>
      <w:r w:rsidR="00DF061C">
        <w:t>más</w:t>
      </w:r>
      <w:r w:rsidR="00BF50C6">
        <w:t xml:space="preserve"> el margen de RAM para la ampliación de funcionalidad.</w:t>
      </w:r>
    </w:p>
    <w:p w14:paraId="70EFC4F2" w14:textId="77777777" w:rsidR="00824E28" w:rsidRDefault="00BF50C6" w:rsidP="003E0762">
      <w:r>
        <w:t xml:space="preserve">En cuanto al nivel de </w:t>
      </w:r>
      <w:r w:rsidR="00DF061C">
        <w:t>adecuación</w:t>
      </w:r>
      <w:r>
        <w:t xml:space="preserve"> a los requisitos, se ha conseguido que cada </w:t>
      </w:r>
      <w:r w:rsidR="00DF061C">
        <w:t>módulo</w:t>
      </w:r>
      <w:r>
        <w:t xml:space="preserve"> software realice su función a la </w:t>
      </w:r>
      <w:r w:rsidR="00DF061C">
        <w:t>perfección</w:t>
      </w:r>
      <w:r>
        <w:t xml:space="preserve">, cumpliendo con todos los requisitos principales del sistema. No obstante, no se ha cumplido con el requisito opcional de añadir una capa de seguridad extra a la pila de protocolos, lo cual se </w:t>
      </w:r>
      <w:r w:rsidR="00824E28">
        <w:t>incluirá en</w:t>
      </w:r>
      <w:r>
        <w:t xml:space="preserve"> las líneas de trabajo futura</w:t>
      </w:r>
      <w:r w:rsidR="00824E28">
        <w:t>s de este proyecto.</w:t>
      </w:r>
    </w:p>
    <w:p w14:paraId="39635EF1" w14:textId="77777777" w:rsidR="001E0008" w:rsidRDefault="009B149C" w:rsidP="00824E28">
      <w:r>
        <w:t xml:space="preserve">Para el software del simulador de marcapasos, </w:t>
      </w:r>
      <w:r w:rsidR="00824E28">
        <w:t>se ha aprovechado la estructura modular del software desarrollado para reutilizar</w:t>
      </w:r>
      <w:r w:rsidR="001E0008">
        <w:t xml:space="preserve"> el código ya generado, incluyendo solamente </w:t>
      </w:r>
      <w:r w:rsidR="00DF061C">
        <w:t>el módulo</w:t>
      </w:r>
      <w:r w:rsidR="001E0008">
        <w:t xml:space="preserve"> de tratamiento de señal, </w:t>
      </w:r>
      <w:r w:rsidR="00DF061C">
        <w:t xml:space="preserve">el de </w:t>
      </w:r>
      <w:r w:rsidR="001E0008">
        <w:t xml:space="preserve">algoritmo de autenticación y </w:t>
      </w:r>
      <w:r w:rsidR="00DF061C">
        <w:t xml:space="preserve">el de </w:t>
      </w:r>
      <w:r w:rsidR="001E0008">
        <w:t xml:space="preserve">comunicación inalámbrica. La única modificación que se ha hecho ha sido en la </w:t>
      </w:r>
      <w:r w:rsidR="00DF061C">
        <w:t>máquina</w:t>
      </w:r>
      <w:r w:rsidR="001E0008">
        <w:t xml:space="preserve"> de estados, ya que esta no incluye la parta de interfaz de usuario. Aquí de nuevo vemos las ventajas del diseño modular que se ha seguido durante todo el desarrollo.</w:t>
      </w:r>
    </w:p>
    <w:p w14:paraId="343E141A" w14:textId="77777777" w:rsidR="009B149C" w:rsidRDefault="00824E28" w:rsidP="00824E28">
      <w:r>
        <w:t>Desde el punto de vista de consumo de recursos,</w:t>
      </w:r>
      <w:r w:rsidR="009B149C">
        <w:t xml:space="preserve"> la memoria de programa esta utilizada a un 35%</w:t>
      </w:r>
      <w:r>
        <w:t xml:space="preserve"> </w:t>
      </w:r>
      <w:r w:rsidR="009B149C">
        <w:t xml:space="preserve">el consumo de RAM en este caso es de un 60%, muy inferior al 99% del dispositivo de acceso. Si bien esto es un punto positivo respecto al caso del dispositivo de acceso, surge la pregunta si </w:t>
      </w:r>
      <w:r w:rsidR="00DF061C">
        <w:t>sería</w:t>
      </w:r>
      <w:r w:rsidR="009B149C">
        <w:t xml:space="preserve"> suficientemente baja como para utilizarlo </w:t>
      </w:r>
      <w:r w:rsidR="00055637">
        <w:t xml:space="preserve">tal cual </w:t>
      </w:r>
      <w:r w:rsidR="009B149C">
        <w:t xml:space="preserve">en un IMD real, donde la capacidad de memoria es mucho </w:t>
      </w:r>
      <w:r w:rsidR="00DF061C">
        <w:t>más</w:t>
      </w:r>
      <w:r w:rsidR="009B149C">
        <w:t xml:space="preserve"> limitada. El estudio de dicha pos</w:t>
      </w:r>
      <w:r w:rsidR="00055637">
        <w:t>ibilidad queda propuesta para líneas de trabajo futuras.</w:t>
      </w:r>
    </w:p>
    <w:p w14:paraId="4C95E709" w14:textId="77777777" w:rsidR="00536C5E" w:rsidRPr="00110AAC" w:rsidRDefault="00824E28" w:rsidP="00110AAC">
      <w:r>
        <w:t xml:space="preserve">En cuanto al nivel de </w:t>
      </w:r>
      <w:r w:rsidR="00DF061C">
        <w:t>adecuación</w:t>
      </w:r>
      <w:r>
        <w:t xml:space="preserve"> a los requisitos, </w:t>
      </w:r>
      <w:r w:rsidR="00055637">
        <w:t>de la misma forma que el software del dispositivo de acceso funciona correctamente y cumple con los requisitos, este software también lo hace pues es esencialmente el mismo código.</w:t>
      </w:r>
    </w:p>
    <w:p w14:paraId="2DCD29F3" w14:textId="77777777" w:rsidR="00685EF5" w:rsidRDefault="00DF061C" w:rsidP="002C288F">
      <w:pPr>
        <w:pStyle w:val="Ttulo2"/>
      </w:pPr>
      <w:r>
        <w:t>Líneas</w:t>
      </w:r>
      <w:r w:rsidR="00F03FF2">
        <w:t xml:space="preserve"> futuras de trabajo</w:t>
      </w:r>
    </w:p>
    <w:p w14:paraId="32CF1569" w14:textId="77777777" w:rsidR="006B331B" w:rsidRDefault="006B331B" w:rsidP="006B331B">
      <w:r>
        <w:t>Una vez elaboradas las anterio</w:t>
      </w:r>
      <w:r w:rsidR="00DF061C">
        <w:t>res</w:t>
      </w:r>
      <w:r>
        <w:t xml:space="preserve"> conclusiones, se pueden establecer una serie de </w:t>
      </w:r>
      <w:r w:rsidR="00DF061C">
        <w:t>líneas</w:t>
      </w:r>
      <w:r>
        <w:t xml:space="preserve"> de trabajo futuras en las que trabajar para mejorar el sistema. El objetivo es por un lado incluir los requisitos opcionales que no han podido incluirse en este proyecto y por otro lado ampliar la funcionalidad de este sistema.</w:t>
      </w:r>
    </w:p>
    <w:p w14:paraId="4D753795" w14:textId="77777777" w:rsidR="006B331B" w:rsidRDefault="00DF061C" w:rsidP="006B331B">
      <w:pPr>
        <w:pStyle w:val="Ttulo3"/>
      </w:pPr>
      <w:r>
        <w:t>Optimización</w:t>
      </w:r>
      <w:r w:rsidR="006B331B">
        <w:t xml:space="preserve"> de uso de memor</w:t>
      </w:r>
      <w:r w:rsidR="00270C98">
        <w:t>i</w:t>
      </w:r>
      <w:r w:rsidR="006B331B">
        <w:t>a RAM</w:t>
      </w:r>
    </w:p>
    <w:p w14:paraId="24E23230" w14:textId="77777777" w:rsidR="003E0762" w:rsidRDefault="006B331B" w:rsidP="00270C98">
      <w:r>
        <w:t xml:space="preserve">Como se ha comentado en las </w:t>
      </w:r>
      <w:r w:rsidR="00DF061C">
        <w:t>conclusiones</w:t>
      </w:r>
      <w:r>
        <w:t xml:space="preserve">, el uso de </w:t>
      </w:r>
      <w:r w:rsidR="003B558D">
        <w:t>RAM</w:t>
      </w:r>
      <w:r>
        <w:t xml:space="preserve"> en el dispositivo de acceso es prohibitivamente alto e imposibilita la ampliación de funcionalidad que se pretende realizar en este </w:t>
      </w:r>
      <w:r w:rsidR="003B558D">
        <w:t>sistema.</w:t>
      </w:r>
      <w:r>
        <w:t xml:space="preserve"> </w:t>
      </w:r>
    </w:p>
    <w:p w14:paraId="14AC13DD" w14:textId="77777777" w:rsidR="006B331B" w:rsidRDefault="006B331B" w:rsidP="006B331B">
      <w:r>
        <w:t xml:space="preserve">Todo esto lleva a plantear como línea futura </w:t>
      </w:r>
      <w:r w:rsidR="00270C98">
        <w:t xml:space="preserve">hacer un estudio de las posibles optimizaciones </w:t>
      </w:r>
      <w:r>
        <w:t>código para reducir el consumo de RAM</w:t>
      </w:r>
      <w:r w:rsidR="00270C98">
        <w:t xml:space="preserve"> que se puedan realizar y después realizar esas optimizaciones</w:t>
      </w:r>
      <w:r w:rsidR="00E90B6A">
        <w:t>.</w:t>
      </w:r>
    </w:p>
    <w:p w14:paraId="2882B025" w14:textId="77777777" w:rsidR="00E90B6A" w:rsidRDefault="003B558D" w:rsidP="00E90B6A">
      <w:pPr>
        <w:pStyle w:val="Ttulo3"/>
      </w:pPr>
      <w:r>
        <w:t>Implementación</w:t>
      </w:r>
      <w:r w:rsidR="00E90B6A">
        <w:t xml:space="preserve"> de una capa de encriptación de datos para la comunicación inalámbrica</w:t>
      </w:r>
    </w:p>
    <w:p w14:paraId="38AC5163" w14:textId="77777777" w:rsidR="00E90B6A" w:rsidRDefault="00E90B6A" w:rsidP="00E90B6A">
      <w:r>
        <w:t xml:space="preserve">Como se </w:t>
      </w:r>
      <w:r w:rsidR="003B558D">
        <w:t>explicó</w:t>
      </w:r>
      <w:r>
        <w:t xml:space="preserve"> en los requisitos, es conveniente que además del protocolo de </w:t>
      </w:r>
      <w:r w:rsidR="003B558D">
        <w:t>autenticación</w:t>
      </w:r>
      <w:r>
        <w:t xml:space="preserve"> se incluya una </w:t>
      </w:r>
      <w:r w:rsidR="003B558D">
        <w:t>capa</w:t>
      </w:r>
      <w:r>
        <w:t xml:space="preserve"> de encriptación de datos para que la comunicación inalámbrica no pueda ser interceptada por un atacante remoto. </w:t>
      </w:r>
    </w:p>
    <w:p w14:paraId="45BB038E" w14:textId="77777777" w:rsidR="00E90B6A" w:rsidRDefault="00E90B6A" w:rsidP="00E90B6A">
      <w:r>
        <w:t xml:space="preserve">Esta posible capa de encriptación tiene además soporte hardware ya que el microcontrolador incluye un </w:t>
      </w:r>
      <w:r w:rsidR="003B558D">
        <w:t>módulo</w:t>
      </w:r>
      <w:r>
        <w:t xml:space="preserve"> de encriptación hardware de 128 bits, lo cual permite hacer estas operaciones a mayor velocidad y sin que tenga que intervenir la CPU.</w:t>
      </w:r>
    </w:p>
    <w:p w14:paraId="32842817" w14:textId="77777777" w:rsidR="00E90B6A" w:rsidRPr="00E90B6A" w:rsidRDefault="00E90B6A" w:rsidP="00E90B6A">
      <w:r>
        <w:t xml:space="preserve">Con todo esto, se propone como línea futura el estudio e implementación de una capa de encriptación de datos para el sistema. </w:t>
      </w:r>
    </w:p>
    <w:p w14:paraId="1302DB77" w14:textId="77777777" w:rsidR="00685EF5" w:rsidRDefault="00685EF5" w:rsidP="002C288F">
      <w:pPr>
        <w:pStyle w:val="Ttulo3"/>
      </w:pPr>
      <w:r>
        <w:t xml:space="preserve">Detección automática </w:t>
      </w:r>
      <w:r w:rsidR="0061762D">
        <w:t>situaciones de riesgo cardiaco</w:t>
      </w:r>
    </w:p>
    <w:p w14:paraId="6FAA274A" w14:textId="77777777" w:rsidR="0061762D" w:rsidRDefault="0061762D" w:rsidP="0061762D">
      <w:r>
        <w:t xml:space="preserve">Este servicio </w:t>
      </w:r>
      <w:r w:rsidR="003B558D">
        <w:t>está</w:t>
      </w:r>
      <w:r>
        <w:t xml:space="preserve"> pensado para que cuando se produzca una situación de riesgo, entre en modo promiscuo para que se pueda acceder sin ningún retraso al marcapasos. No obstante, la identificación de estas situaciones de riesgo es </w:t>
      </w:r>
      <w:r w:rsidR="003B558D">
        <w:t>más</w:t>
      </w:r>
      <w:r>
        <w:t xml:space="preserve"> complejo que simplemente analizar el ritmo cardiaco.</w:t>
      </w:r>
    </w:p>
    <w:p w14:paraId="6DB23186" w14:textId="77777777" w:rsidR="0061762D" w:rsidRPr="0061762D" w:rsidRDefault="0061762D" w:rsidP="0061762D">
      <w:r>
        <w:t xml:space="preserve">Por lo </w:t>
      </w:r>
      <w:r w:rsidR="003B558D">
        <w:t>tanto,</w:t>
      </w:r>
      <w:r>
        <w:t xml:space="preserve"> se propone como línea futura </w:t>
      </w:r>
      <w:r w:rsidR="00270C98">
        <w:t>la implementación de</w:t>
      </w:r>
      <w:r>
        <w:t xml:space="preserve"> un </w:t>
      </w:r>
      <w:r w:rsidR="003B558D">
        <w:t>módulo</w:t>
      </w:r>
      <w:r>
        <w:t xml:space="preserve"> que monitorice la señal y detecte de forma automática y precisa situaciones de riesgo como arritmias e infartos. </w:t>
      </w:r>
    </w:p>
    <w:p w14:paraId="6822D465" w14:textId="77777777" w:rsidR="00685EF5" w:rsidRDefault="00685EF5" w:rsidP="002C288F">
      <w:pPr>
        <w:pStyle w:val="Ttulo3"/>
      </w:pPr>
      <w:r>
        <w:t>Ayuda al diagnóstico</w:t>
      </w:r>
    </w:p>
    <w:p w14:paraId="1B3B0421" w14:textId="77777777" w:rsidR="00685EF5" w:rsidRDefault="00DF061C" w:rsidP="00F2420A">
      <w:r>
        <w:t>Además</w:t>
      </w:r>
      <w:r w:rsidR="00F2420A">
        <w:t xml:space="preserve"> de la función propia de generación de la clave para el protocolo, la adquisición de la señal cardiaca puede utilizarse para, a través de cierto procesado digital, ofrecer información útil al </w:t>
      </w:r>
      <w:r w:rsidR="003B558D">
        <w:t>diagnóstico</w:t>
      </w:r>
      <w:r w:rsidR="00F2420A">
        <w:t>.</w:t>
      </w:r>
    </w:p>
    <w:p w14:paraId="421A2CDF" w14:textId="77777777" w:rsidR="00F2420A" w:rsidRDefault="00F2420A" w:rsidP="00F2420A">
      <w:r>
        <w:t xml:space="preserve">Entre estas posibles herramientas de ayuda se </w:t>
      </w:r>
      <w:r w:rsidR="003B558D">
        <w:t>encuentran</w:t>
      </w:r>
      <w:r>
        <w:t xml:space="preserve"> el </w:t>
      </w:r>
      <w:r w:rsidR="003B558D">
        <w:t>cálculo</w:t>
      </w:r>
      <w:r>
        <w:t xml:space="preserve"> del eje eléctrico del corazón y el análisis de la forma de onda para determinar anomalías en el corazón, las cuales se pueden llevar a cabo de forma razonablemente sencilla implementando un </w:t>
      </w:r>
      <w:r w:rsidR="003B558D">
        <w:t>módulo</w:t>
      </w:r>
      <w:r>
        <w:t xml:space="preserve"> adicional de señal que analice la señal cardiaca adquirida.</w:t>
      </w:r>
    </w:p>
    <w:p w14:paraId="01383A69" w14:textId="77777777" w:rsidR="00F2420A" w:rsidRDefault="00F2420A" w:rsidP="00F2420A">
      <w:r>
        <w:t xml:space="preserve">Por lo tanto, la línea </w:t>
      </w:r>
      <w:r w:rsidR="00270C98">
        <w:t>de trabajo futuro</w:t>
      </w:r>
      <w:r>
        <w:t xml:space="preserve"> que se propone es el estudio de las distintas técnicas de ayuda al </w:t>
      </w:r>
      <w:r w:rsidR="00DF061C">
        <w:t>diagnóstico</w:t>
      </w:r>
      <w:r>
        <w:t xml:space="preserve"> que se pueda realizar en este sistema y su implementación en el mismo.</w:t>
      </w:r>
    </w:p>
    <w:p w14:paraId="652587FD" w14:textId="77777777" w:rsidR="00685EF5" w:rsidRDefault="00685EF5" w:rsidP="002C288F">
      <w:pPr>
        <w:pStyle w:val="Ttulo1"/>
      </w:pPr>
      <w:r>
        <w:t>Referencias</w:t>
      </w:r>
    </w:p>
    <w:p w14:paraId="6BDED771" w14:textId="51F2E0CB" w:rsidR="00685EF5" w:rsidRDefault="0051751E" w:rsidP="00685EF5">
      <w:pPr>
        <w:rPr>
          <w:lang w:val="en-US"/>
        </w:rPr>
      </w:pPr>
      <w:r w:rsidRPr="008D2972">
        <w:rPr>
          <w:lang w:val="en-US"/>
        </w:rPr>
        <w:t xml:space="preserve">[1] </w:t>
      </w:r>
      <w:del w:id="293" w:author="carpanta" w:date="2016-09-20T10:39:00Z">
        <w:r w:rsidR="00645EF9" w:rsidRPr="00645EF9">
          <w:rPr>
            <w:lang w:val="en-US"/>
          </w:rPr>
          <w:delText xml:space="preserve">Rostami, M., Juels, A. and Koushanfar, F. </w:delText>
        </w:r>
      </w:del>
      <w:ins w:id="294" w:author="carpanta" w:date="2016-09-20T10:39:00Z">
        <w:r w:rsidR="008D2972" w:rsidRPr="008D2972">
          <w:rPr>
            <w:lang w:val="en-US"/>
          </w:rPr>
          <w:t>“</w:t>
        </w:r>
      </w:ins>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del w:id="295" w:author="carpanta" w:date="2016-09-20T10:39:00Z">
        <w:r w:rsidR="00645EF9" w:rsidRPr="00645EF9">
          <w:rPr>
            <w:lang w:val="en-US"/>
          </w:rPr>
          <w:delText>. Proceedings of the 2013 ACM SIGSAC conference on Computer &amp; communications security, Noviembre de 2013.</w:delText>
        </w:r>
      </w:del>
      <w:ins w:id="296" w:author="carpanta" w:date="2016-09-20T10:39:00Z">
        <w:r w:rsidR="008D2972" w:rsidRPr="008D2972">
          <w:rPr>
            <w:lang w:val="en-US"/>
          </w:rPr>
          <w:t>”</w:t>
        </w:r>
      </w:ins>
    </w:p>
    <w:p w14:paraId="6DA6C008" w14:textId="77777777" w:rsidR="00C962F0" w:rsidRPr="00C962F0" w:rsidRDefault="00645EF9" w:rsidP="00645EF9">
      <w:pPr>
        <w:rPr>
          <w:del w:id="297" w:author="carpanta" w:date="2016-09-20T10:39:00Z"/>
        </w:rPr>
      </w:pPr>
      <w:del w:id="298" w:author="carpanta" w:date="2016-09-20T10:39:00Z">
        <w:r w:rsidRPr="00645EF9">
          <w:delText>[2]</w:delText>
        </w:r>
        <w:r>
          <w:delText xml:space="preserve">López, S. </w:delText>
        </w:r>
        <w:r w:rsidRPr="00645EF9">
          <w:delText>Diseño e implementación de una plataforma hardware para un sistema de acceso inalámbrico a dispositivos médicos mediante Heart-To-Heart</w:delText>
        </w:r>
        <w:r>
          <w:delText>. Proyecto Fin de Carrera, ETSIT UPM, Septiembre de 2016.</w:delText>
        </w:r>
      </w:del>
    </w:p>
    <w:p w14:paraId="5EFBE9E2" w14:textId="77777777" w:rsidR="008D2972" w:rsidRPr="008D2972" w:rsidRDefault="008D2972" w:rsidP="00685EF5">
      <w:pPr>
        <w:rPr>
          <w:ins w:id="299" w:author="carpanta" w:date="2016-09-20T10:39:00Z"/>
          <w:lang w:val="en-US"/>
        </w:rPr>
      </w:pPr>
      <w:ins w:id="300" w:author="carpanta" w:date="2016-09-20T10:39:00Z">
        <w:r>
          <w:rPr>
            <w:lang w:val="en-US"/>
          </w:rPr>
          <w:t>[2] “Signal Processing Methods for Heart Rate Variability”</w:t>
        </w:r>
      </w:ins>
    </w:p>
    <w:p w14:paraId="0148693C" w14:textId="7DEE511F" w:rsidR="0051751E" w:rsidRDefault="0051751E" w:rsidP="00685EF5">
      <w:pPr>
        <w:rPr>
          <w:rPrChange w:id="301" w:author="carpanta" w:date="2016-09-20T10:39:00Z">
            <w:rPr>
              <w:shd w:val="clear" w:color="auto" w:fill="FFFFFF"/>
              <w:lang w:val="en-US"/>
            </w:rPr>
          </w:rPrChange>
        </w:rPr>
      </w:pPr>
      <w:r>
        <w:t>[</w:t>
      </w:r>
      <w:r w:rsidR="008D2972">
        <w:t>3</w:t>
      </w:r>
      <w:r>
        <w:t>]</w:t>
      </w:r>
      <w:r>
        <w:rPr>
          <w:rPrChange w:id="302" w:author="carpanta" w:date="2016-09-20T10:39:00Z">
            <w:rPr>
              <w:shd w:val="clear" w:color="auto" w:fill="FFFFFF"/>
            </w:rPr>
          </w:rPrChange>
        </w:rPr>
        <w:t xml:space="preserve"> </w:t>
      </w:r>
      <w:del w:id="303" w:author="carpanta" w:date="2016-09-20T10:39:00Z">
        <w:r w:rsidR="00814733" w:rsidRPr="00BB2687">
          <w:rPr>
            <w:shd w:val="clear" w:color="auto" w:fill="FFFFFF"/>
          </w:rPr>
          <w:delText xml:space="preserve">William B. G., Todd A., Todd M., Mike J., Matt C., Johnny M. </w:delText>
        </w:r>
      </w:del>
      <w:r>
        <w:rPr>
          <w:rPrChange w:id="304" w:author="carpanta" w:date="2016-09-20T10:39:00Z">
            <w:rPr>
              <w:shd w:val="clear" w:color="auto" w:fill="FFFFFF"/>
            </w:rPr>
          </w:rPrChange>
        </w:rPr>
        <w:t>Compromising a Medical Mannequin</w:t>
      </w:r>
      <w:del w:id="305" w:author="carpanta" w:date="2016-09-20T10:39:00Z">
        <w:r w:rsidR="00814733" w:rsidRPr="00BB2687">
          <w:rPr>
            <w:shd w:val="clear" w:color="auto" w:fill="FFFFFF"/>
          </w:rPr>
          <w:delText xml:space="preserve">. </w:delText>
        </w:r>
        <w:r w:rsidR="00044617" w:rsidRPr="00044617">
          <w:rPr>
            <w:shd w:val="clear" w:color="auto" w:fill="FFFFFF"/>
            <w:lang w:val="en-US"/>
          </w:rPr>
          <w:delText xml:space="preserve">Computing Research Repository </w:delText>
        </w:r>
        <w:r w:rsidR="00044617">
          <w:rPr>
            <w:shd w:val="clear" w:color="auto" w:fill="FFFFFF"/>
            <w:lang w:val="en-US"/>
          </w:rPr>
          <w:delText>,</w:delText>
        </w:r>
        <w:r w:rsidR="00044617" w:rsidRPr="00044617">
          <w:rPr>
            <w:shd w:val="clear" w:color="auto" w:fill="FFFFFF"/>
            <w:lang w:val="en-US"/>
          </w:rPr>
          <w:delText>31 Aug 2015</w:delText>
        </w:r>
        <w:r w:rsidR="00044617">
          <w:rPr>
            <w:shd w:val="clear" w:color="auto" w:fill="FFFFFF"/>
            <w:lang w:val="en-US"/>
          </w:rPr>
          <w:delText>.</w:delText>
        </w:r>
      </w:del>
    </w:p>
    <w:p w14:paraId="3AAB1EFA" w14:textId="77777777" w:rsidR="006C61D0" w:rsidRPr="00814733" w:rsidRDefault="00814733" w:rsidP="00E24EA2">
      <w:pPr>
        <w:rPr>
          <w:del w:id="306" w:author="carpanta" w:date="2016-09-20T10:39:00Z"/>
          <w:lang w:val="en-US"/>
        </w:rPr>
      </w:pPr>
      <w:del w:id="307" w:author="carpanta" w:date="2016-09-20T10:39:00Z">
        <w:r>
          <w:rPr>
            <w:shd w:val="clear" w:color="auto" w:fill="FFFFFF"/>
            <w:lang w:val="en-US"/>
          </w:rPr>
          <w:delText>[</w:delText>
        </w:r>
        <w:r w:rsidR="00386FD6">
          <w:rPr>
            <w:shd w:val="clear" w:color="auto" w:fill="FFFFFF"/>
            <w:lang w:val="en-US"/>
          </w:rPr>
          <w:delText>4]</w:delText>
        </w:r>
        <w:r w:rsidR="00386FD6" w:rsidRPr="00E24EA2">
          <w:rPr>
            <w:shd w:val="clear" w:color="auto" w:fill="FFFFFF"/>
            <w:lang w:val="en-US"/>
          </w:rPr>
          <w:delText xml:space="preserve"> Elgendi</w:delText>
        </w:r>
        <w:r w:rsidR="00E24EA2" w:rsidRPr="00E24EA2">
          <w:rPr>
            <w:shd w:val="clear" w:color="auto" w:fill="FFFFFF"/>
            <w:lang w:val="en-US"/>
          </w:rPr>
          <w:delText xml:space="preserve"> M, Eskofier B, Dokos S, Abbott D (2014) Revisiting QRS Detection Methodologies for Portable, Wearable, Battery-Operated, and Wireless ECG Systems. </w:delText>
        </w:r>
        <w:r w:rsidR="00E24EA2" w:rsidRPr="00814733">
          <w:rPr>
            <w:shd w:val="clear" w:color="auto" w:fill="FFFFFF"/>
            <w:lang w:val="en-US"/>
          </w:rPr>
          <w:delText xml:space="preserve">PLoS ONE 9(1): e84018. </w:delText>
        </w:r>
        <w:r w:rsidR="00386FD6" w:rsidRPr="00814733">
          <w:rPr>
            <w:shd w:val="clear" w:color="auto" w:fill="FFFFFF"/>
            <w:lang w:val="en-US"/>
          </w:rPr>
          <w:delText>doi: 10.1371/journal.pone</w:delText>
        </w:r>
        <w:r w:rsidR="00E24EA2" w:rsidRPr="00814733">
          <w:rPr>
            <w:shd w:val="clear" w:color="auto" w:fill="FFFFFF"/>
            <w:lang w:val="en-US"/>
          </w:rPr>
          <w:delText>.0084018</w:delText>
        </w:r>
      </w:del>
    </w:p>
    <w:p w14:paraId="51D03B74" w14:textId="77777777" w:rsidR="006A595D" w:rsidRDefault="00814733" w:rsidP="00042721">
      <w:pPr>
        <w:rPr>
          <w:del w:id="308" w:author="carpanta" w:date="2016-09-20T10:39:00Z"/>
          <w:lang w:val="en-US"/>
        </w:rPr>
      </w:pPr>
      <w:del w:id="309" w:author="carpanta" w:date="2016-09-20T10:39:00Z">
        <w:r>
          <w:rPr>
            <w:lang w:val="en-US"/>
          </w:rPr>
          <w:delText>[</w:delText>
        </w:r>
        <w:r w:rsidR="00386FD6">
          <w:rPr>
            <w:lang w:val="en-US"/>
          </w:rPr>
          <w:delText>5]</w:delText>
        </w:r>
        <w:r w:rsidR="00386FD6" w:rsidRPr="00814733">
          <w:rPr>
            <w:lang w:val="en-US"/>
          </w:rPr>
          <w:delText xml:space="preserve"> WEBSTER</w:delText>
        </w:r>
        <w:r w:rsidRPr="00814733">
          <w:rPr>
            <w:lang w:val="en-US"/>
          </w:rPr>
          <w:delText>, J. G. Medical Instrumentation: Application and Design. 4th ed. Wiley, 2010. 720 p. ISBN 978-0-471-67600-3</w:delText>
        </w:r>
      </w:del>
    </w:p>
    <w:p w14:paraId="3C85BACA" w14:textId="77777777" w:rsidR="003C37BB" w:rsidRDefault="00A47DFD" w:rsidP="00042721">
      <w:pPr>
        <w:rPr>
          <w:del w:id="310" w:author="carpanta" w:date="2016-09-20T10:39:00Z"/>
          <w:lang w:val="en-US"/>
        </w:rPr>
      </w:pPr>
      <w:del w:id="311" w:author="carpanta" w:date="2016-09-20T10:39:00Z">
        <w:r w:rsidRPr="00FE1140">
          <w:rPr>
            <w:lang w:val="en-US"/>
          </w:rPr>
          <w:delText xml:space="preserve">[6] Tornhill, A. Patterns in C. </w:delText>
        </w:r>
        <w:r w:rsidR="00FE1140" w:rsidRPr="00FE1140">
          <w:rPr>
            <w:lang w:val="en-US"/>
          </w:rPr>
          <w:delText>A</w:delText>
        </w:r>
        <w:r w:rsidR="00FE1140">
          <w:rPr>
            <w:lang w:val="en-US"/>
          </w:rPr>
          <w:delText>utopublicado, Mayo 2015.</w:delText>
        </w:r>
      </w:del>
    </w:p>
    <w:p w14:paraId="51F9C603" w14:textId="77777777" w:rsidR="00685EF5" w:rsidRDefault="00685EF5" w:rsidP="00685EF5">
      <w:pPr>
        <w:rPr>
          <w:ins w:id="312" w:author="carpanta" w:date="2016-09-20T10:39:00Z"/>
        </w:rPr>
      </w:pPr>
    </w:p>
    <w:p w14:paraId="762E492A" w14:textId="77777777" w:rsidR="00C962F0" w:rsidRPr="00C962F0" w:rsidRDefault="00C962F0" w:rsidP="00C962F0">
      <w:pPr>
        <w:pStyle w:val="Prrafodelista"/>
        <w:ind w:left="360"/>
        <w:rPr>
          <w:ins w:id="313" w:author="carpanta" w:date="2016-09-20T10:39:00Z"/>
        </w:rPr>
      </w:pPr>
    </w:p>
    <w:p w14:paraId="68B9C106" w14:textId="77777777" w:rsidR="006C61D0" w:rsidRPr="006C61D0" w:rsidRDefault="00D02B77" w:rsidP="006C61D0">
      <w:pPr>
        <w:rPr>
          <w:ins w:id="314" w:author="carpanta" w:date="2016-09-20T10:39:00Z"/>
        </w:rPr>
      </w:pPr>
      <w:ins w:id="315" w:author="carpanta" w:date="2016-09-20T10:39:00Z">
        <w:r w:rsidRPr="00D02B77">
          <w:t>https://es.mathworks.com/matlabcentral/fileexchange/45404-ecg-q-r-s-wave-online-detector</w:t>
        </w:r>
      </w:ins>
    </w:p>
    <w:p w14:paraId="392EEB41" w14:textId="77777777" w:rsidR="006A595D" w:rsidRDefault="006A595D" w:rsidP="00042721">
      <w:pPr>
        <w:rPr>
          <w:rPrChange w:id="316" w:author="carpanta" w:date="2016-09-20T10:39:00Z">
            <w:rPr>
              <w:lang w:val="en-US"/>
            </w:rPr>
          </w:rPrChange>
        </w:rPr>
      </w:pPr>
    </w:p>
    <w:sectPr w:rsidR="006A595D">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BBB69" w14:textId="77777777" w:rsidR="005B570D" w:rsidRDefault="005B570D" w:rsidP="00BE5238">
      <w:pPr>
        <w:spacing w:after="0" w:line="240" w:lineRule="auto"/>
      </w:pPr>
      <w:r>
        <w:separator/>
      </w:r>
    </w:p>
  </w:endnote>
  <w:endnote w:type="continuationSeparator" w:id="0">
    <w:p w14:paraId="233AEFDF" w14:textId="77777777" w:rsidR="005B570D" w:rsidRDefault="005B570D" w:rsidP="00BE5238">
      <w:pPr>
        <w:spacing w:after="0" w:line="240" w:lineRule="auto"/>
      </w:pPr>
      <w:r>
        <w:continuationSeparator/>
      </w:r>
    </w:p>
  </w:endnote>
  <w:endnote w:type="continuationNotice" w:id="1">
    <w:p w14:paraId="556B1C43" w14:textId="77777777" w:rsidR="005B570D" w:rsidRDefault="005B57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Garamond Pro">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14:paraId="580401EA" w14:textId="4FA47A6A" w:rsidR="008C0634" w:rsidRDefault="008C0634">
        <w:pPr>
          <w:pStyle w:val="Piedepgina"/>
          <w:jc w:val="center"/>
        </w:pPr>
        <w:r>
          <w:fldChar w:fldCharType="begin"/>
        </w:r>
        <w:r>
          <w:instrText>PAGE   \* MERGEFORMAT</w:instrText>
        </w:r>
        <w:r>
          <w:fldChar w:fldCharType="separate"/>
        </w:r>
        <w:r w:rsidR="00C22FA5">
          <w:rPr>
            <w:noProof/>
          </w:rPr>
          <w:t>2</w:t>
        </w:r>
        <w:r>
          <w:fldChar w:fldCharType="end"/>
        </w:r>
      </w:p>
    </w:sdtContent>
  </w:sdt>
  <w:p w14:paraId="2CCA5E07" w14:textId="77777777" w:rsidR="008C0634" w:rsidRDefault="008C06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698D1" w14:textId="77777777" w:rsidR="005B570D" w:rsidRDefault="005B570D" w:rsidP="00BE5238">
      <w:pPr>
        <w:spacing w:after="0" w:line="240" w:lineRule="auto"/>
      </w:pPr>
      <w:r>
        <w:separator/>
      </w:r>
    </w:p>
  </w:footnote>
  <w:footnote w:type="continuationSeparator" w:id="0">
    <w:p w14:paraId="64745CC0" w14:textId="77777777" w:rsidR="005B570D" w:rsidRDefault="005B570D" w:rsidP="00BE5238">
      <w:pPr>
        <w:spacing w:after="0" w:line="240" w:lineRule="auto"/>
      </w:pPr>
      <w:r>
        <w:continuationSeparator/>
      </w:r>
    </w:p>
  </w:footnote>
  <w:footnote w:type="continuationNotice" w:id="1">
    <w:p w14:paraId="16743FDE" w14:textId="77777777" w:rsidR="005B570D" w:rsidRDefault="005B57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372F9" w14:textId="77777777" w:rsidR="00C22FA5" w:rsidRDefault="00C22F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1B5"/>
    <w:multiLevelType w:val="hybridMultilevel"/>
    <w:tmpl w:val="E010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6531AC"/>
    <w:multiLevelType w:val="hybridMultilevel"/>
    <w:tmpl w:val="1F3ED8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5762"/>
    <w:multiLevelType w:val="hybridMultilevel"/>
    <w:tmpl w:val="3CF01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C3072"/>
    <w:multiLevelType w:val="hybridMultilevel"/>
    <w:tmpl w:val="6C50AC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3411"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3"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5"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133A52"/>
    <w:multiLevelType w:val="hybridMultilevel"/>
    <w:tmpl w:val="5C907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1D2AA4"/>
    <w:multiLevelType w:val="hybridMultilevel"/>
    <w:tmpl w:val="F28EC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8E66BF"/>
    <w:multiLevelType w:val="hybridMultilevel"/>
    <w:tmpl w:val="31748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30170B6"/>
    <w:multiLevelType w:val="hybridMultilevel"/>
    <w:tmpl w:val="78E428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2625E3"/>
    <w:multiLevelType w:val="hybridMultilevel"/>
    <w:tmpl w:val="42843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34203F4"/>
    <w:multiLevelType w:val="hybridMultilevel"/>
    <w:tmpl w:val="6D9C9A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B345AD2"/>
    <w:multiLevelType w:val="hybridMultilevel"/>
    <w:tmpl w:val="F380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B66735"/>
    <w:multiLevelType w:val="hybridMultilevel"/>
    <w:tmpl w:val="5500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27"/>
  </w:num>
  <w:num w:numId="4">
    <w:abstractNumId w:val="20"/>
  </w:num>
  <w:num w:numId="5">
    <w:abstractNumId w:val="22"/>
  </w:num>
  <w:num w:numId="6">
    <w:abstractNumId w:val="9"/>
  </w:num>
  <w:num w:numId="7">
    <w:abstractNumId w:val="3"/>
  </w:num>
  <w:num w:numId="8">
    <w:abstractNumId w:val="21"/>
  </w:num>
  <w:num w:numId="9">
    <w:abstractNumId w:val="13"/>
  </w:num>
  <w:num w:numId="10">
    <w:abstractNumId w:val="44"/>
  </w:num>
  <w:num w:numId="11">
    <w:abstractNumId w:val="26"/>
  </w:num>
  <w:num w:numId="12">
    <w:abstractNumId w:val="11"/>
  </w:num>
  <w:num w:numId="13">
    <w:abstractNumId w:val="23"/>
  </w:num>
  <w:num w:numId="14">
    <w:abstractNumId w:val="15"/>
  </w:num>
  <w:num w:numId="15">
    <w:abstractNumId w:val="24"/>
  </w:num>
  <w:num w:numId="16">
    <w:abstractNumId w:val="10"/>
  </w:num>
  <w:num w:numId="17">
    <w:abstractNumId w:val="1"/>
  </w:num>
  <w:num w:numId="18">
    <w:abstractNumId w:val="8"/>
  </w:num>
  <w:num w:numId="19">
    <w:abstractNumId w:val="45"/>
  </w:num>
  <w:num w:numId="20">
    <w:abstractNumId w:val="33"/>
  </w:num>
  <w:num w:numId="21">
    <w:abstractNumId w:val="32"/>
  </w:num>
  <w:num w:numId="22">
    <w:abstractNumId w:val="29"/>
  </w:num>
  <w:num w:numId="23">
    <w:abstractNumId w:val="19"/>
  </w:num>
  <w:num w:numId="24">
    <w:abstractNumId w:val="36"/>
  </w:num>
  <w:num w:numId="25">
    <w:abstractNumId w:val="30"/>
  </w:num>
  <w:num w:numId="26">
    <w:abstractNumId w:val="6"/>
  </w:num>
  <w:num w:numId="27">
    <w:abstractNumId w:val="0"/>
  </w:num>
  <w:num w:numId="28">
    <w:abstractNumId w:val="18"/>
  </w:num>
  <w:num w:numId="29">
    <w:abstractNumId w:val="39"/>
  </w:num>
  <w:num w:numId="30">
    <w:abstractNumId w:val="42"/>
  </w:num>
  <w:num w:numId="31">
    <w:abstractNumId w:val="4"/>
  </w:num>
  <w:num w:numId="32">
    <w:abstractNumId w:val="14"/>
  </w:num>
  <w:num w:numId="33">
    <w:abstractNumId w:val="16"/>
  </w:num>
  <w:num w:numId="34">
    <w:abstractNumId w:val="5"/>
  </w:num>
  <w:num w:numId="35">
    <w:abstractNumId w:val="41"/>
  </w:num>
  <w:num w:numId="36">
    <w:abstractNumId w:val="34"/>
  </w:num>
  <w:num w:numId="37">
    <w:abstractNumId w:val="2"/>
  </w:num>
  <w:num w:numId="38">
    <w:abstractNumId w:val="46"/>
  </w:num>
  <w:num w:numId="39">
    <w:abstractNumId w:val="28"/>
  </w:num>
  <w:num w:numId="40">
    <w:abstractNumId w:val="7"/>
  </w:num>
  <w:num w:numId="41">
    <w:abstractNumId w:val="38"/>
  </w:num>
  <w:num w:numId="42">
    <w:abstractNumId w:val="17"/>
  </w:num>
  <w:num w:numId="43">
    <w:abstractNumId w:val="12"/>
  </w:num>
  <w:num w:numId="44">
    <w:abstractNumId w:val="43"/>
  </w:num>
  <w:num w:numId="45">
    <w:abstractNumId w:val="35"/>
  </w:num>
  <w:num w:numId="46">
    <w:abstractNumId w:val="37"/>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defaultTabStop w:val="708"/>
  <w:hyphenationZone w:val="425"/>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5F5A"/>
    <w:rsid w:val="00016373"/>
    <w:rsid w:val="00022332"/>
    <w:rsid w:val="0002241B"/>
    <w:rsid w:val="000238EE"/>
    <w:rsid w:val="00025013"/>
    <w:rsid w:val="00025F9E"/>
    <w:rsid w:val="00033A2D"/>
    <w:rsid w:val="00035C5B"/>
    <w:rsid w:val="00042721"/>
    <w:rsid w:val="00044617"/>
    <w:rsid w:val="00045FCC"/>
    <w:rsid w:val="0005480C"/>
    <w:rsid w:val="00055637"/>
    <w:rsid w:val="000578B6"/>
    <w:rsid w:val="0006679D"/>
    <w:rsid w:val="000831FE"/>
    <w:rsid w:val="00083D31"/>
    <w:rsid w:val="000842C2"/>
    <w:rsid w:val="0009402E"/>
    <w:rsid w:val="000A20A6"/>
    <w:rsid w:val="000A3FE5"/>
    <w:rsid w:val="000A4B1D"/>
    <w:rsid w:val="000A72AA"/>
    <w:rsid w:val="000B0BDB"/>
    <w:rsid w:val="000B0CA4"/>
    <w:rsid w:val="000B18F7"/>
    <w:rsid w:val="000B245B"/>
    <w:rsid w:val="000C151E"/>
    <w:rsid w:val="000C177C"/>
    <w:rsid w:val="000C680E"/>
    <w:rsid w:val="000D321C"/>
    <w:rsid w:val="000E06A9"/>
    <w:rsid w:val="000E3DC1"/>
    <w:rsid w:val="000E5C50"/>
    <w:rsid w:val="000F2C02"/>
    <w:rsid w:val="000F5F7D"/>
    <w:rsid w:val="00101AAA"/>
    <w:rsid w:val="0010715B"/>
    <w:rsid w:val="00110AAC"/>
    <w:rsid w:val="00110CAF"/>
    <w:rsid w:val="0011118C"/>
    <w:rsid w:val="001117DA"/>
    <w:rsid w:val="00120434"/>
    <w:rsid w:val="001216D9"/>
    <w:rsid w:val="00130F5C"/>
    <w:rsid w:val="001315EF"/>
    <w:rsid w:val="00135DF5"/>
    <w:rsid w:val="0013681D"/>
    <w:rsid w:val="00137693"/>
    <w:rsid w:val="00137A04"/>
    <w:rsid w:val="00142AB7"/>
    <w:rsid w:val="00143246"/>
    <w:rsid w:val="00144FB6"/>
    <w:rsid w:val="001504AB"/>
    <w:rsid w:val="00160991"/>
    <w:rsid w:val="00161CF8"/>
    <w:rsid w:val="00165F39"/>
    <w:rsid w:val="00171517"/>
    <w:rsid w:val="001746D5"/>
    <w:rsid w:val="00176D17"/>
    <w:rsid w:val="001771D7"/>
    <w:rsid w:val="00180E86"/>
    <w:rsid w:val="001815C2"/>
    <w:rsid w:val="00183929"/>
    <w:rsid w:val="00185978"/>
    <w:rsid w:val="00187A5B"/>
    <w:rsid w:val="00190C5A"/>
    <w:rsid w:val="00196F3F"/>
    <w:rsid w:val="001A5729"/>
    <w:rsid w:val="001A6290"/>
    <w:rsid w:val="001A6E42"/>
    <w:rsid w:val="001B1147"/>
    <w:rsid w:val="001B1448"/>
    <w:rsid w:val="001B1882"/>
    <w:rsid w:val="001B19EC"/>
    <w:rsid w:val="001C6C58"/>
    <w:rsid w:val="001C7912"/>
    <w:rsid w:val="001D1218"/>
    <w:rsid w:val="001D28F2"/>
    <w:rsid w:val="001D3922"/>
    <w:rsid w:val="001E0008"/>
    <w:rsid w:val="001E20B9"/>
    <w:rsid w:val="001E2691"/>
    <w:rsid w:val="001E6C4E"/>
    <w:rsid w:val="001E7DB8"/>
    <w:rsid w:val="001F5F00"/>
    <w:rsid w:val="0021204F"/>
    <w:rsid w:val="00213A6E"/>
    <w:rsid w:val="002176F6"/>
    <w:rsid w:val="00217B2B"/>
    <w:rsid w:val="0022205C"/>
    <w:rsid w:val="00226795"/>
    <w:rsid w:val="00232A71"/>
    <w:rsid w:val="002345D7"/>
    <w:rsid w:val="00237B76"/>
    <w:rsid w:val="0024192C"/>
    <w:rsid w:val="0024245A"/>
    <w:rsid w:val="002431D1"/>
    <w:rsid w:val="00250668"/>
    <w:rsid w:val="00250A66"/>
    <w:rsid w:val="00250CCF"/>
    <w:rsid w:val="00251A98"/>
    <w:rsid w:val="00252F66"/>
    <w:rsid w:val="002577B8"/>
    <w:rsid w:val="002600CD"/>
    <w:rsid w:val="00263CDB"/>
    <w:rsid w:val="002642BE"/>
    <w:rsid w:val="00267EE2"/>
    <w:rsid w:val="00270C98"/>
    <w:rsid w:val="002734DC"/>
    <w:rsid w:val="00273EBB"/>
    <w:rsid w:val="00276D77"/>
    <w:rsid w:val="002818A7"/>
    <w:rsid w:val="00282D25"/>
    <w:rsid w:val="00291DE8"/>
    <w:rsid w:val="00293EA6"/>
    <w:rsid w:val="00297C49"/>
    <w:rsid w:val="002A050E"/>
    <w:rsid w:val="002A34B8"/>
    <w:rsid w:val="002A3CF5"/>
    <w:rsid w:val="002A4DA7"/>
    <w:rsid w:val="002A7B21"/>
    <w:rsid w:val="002B257B"/>
    <w:rsid w:val="002B27DD"/>
    <w:rsid w:val="002C0758"/>
    <w:rsid w:val="002C288F"/>
    <w:rsid w:val="002C2AE5"/>
    <w:rsid w:val="002D3BA1"/>
    <w:rsid w:val="002D5367"/>
    <w:rsid w:val="002E06D7"/>
    <w:rsid w:val="002E37AC"/>
    <w:rsid w:val="002F0E2A"/>
    <w:rsid w:val="002F48C3"/>
    <w:rsid w:val="0030528C"/>
    <w:rsid w:val="00306277"/>
    <w:rsid w:val="00307886"/>
    <w:rsid w:val="00312E20"/>
    <w:rsid w:val="003165CA"/>
    <w:rsid w:val="00316974"/>
    <w:rsid w:val="00324095"/>
    <w:rsid w:val="00326C38"/>
    <w:rsid w:val="003303AF"/>
    <w:rsid w:val="00331491"/>
    <w:rsid w:val="00331E17"/>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867DA"/>
    <w:rsid w:val="00386FD6"/>
    <w:rsid w:val="00391344"/>
    <w:rsid w:val="003920B5"/>
    <w:rsid w:val="00392D74"/>
    <w:rsid w:val="0039369C"/>
    <w:rsid w:val="003949AB"/>
    <w:rsid w:val="003A3736"/>
    <w:rsid w:val="003B44C9"/>
    <w:rsid w:val="003B558D"/>
    <w:rsid w:val="003B6634"/>
    <w:rsid w:val="003B7BFF"/>
    <w:rsid w:val="003C0723"/>
    <w:rsid w:val="003C37BB"/>
    <w:rsid w:val="003C50AC"/>
    <w:rsid w:val="003D0862"/>
    <w:rsid w:val="003D098D"/>
    <w:rsid w:val="003D465C"/>
    <w:rsid w:val="003D4FAC"/>
    <w:rsid w:val="003D618B"/>
    <w:rsid w:val="003E0762"/>
    <w:rsid w:val="003E480B"/>
    <w:rsid w:val="003E730B"/>
    <w:rsid w:val="003F4053"/>
    <w:rsid w:val="004004DF"/>
    <w:rsid w:val="00402C1E"/>
    <w:rsid w:val="00410299"/>
    <w:rsid w:val="00411F0B"/>
    <w:rsid w:val="0041236D"/>
    <w:rsid w:val="00414AF0"/>
    <w:rsid w:val="00414F37"/>
    <w:rsid w:val="004234BA"/>
    <w:rsid w:val="004326DB"/>
    <w:rsid w:val="00432C1D"/>
    <w:rsid w:val="00453FC4"/>
    <w:rsid w:val="00453FE8"/>
    <w:rsid w:val="004564C5"/>
    <w:rsid w:val="00456D4C"/>
    <w:rsid w:val="00457085"/>
    <w:rsid w:val="00463839"/>
    <w:rsid w:val="00464599"/>
    <w:rsid w:val="00475E8C"/>
    <w:rsid w:val="004760C3"/>
    <w:rsid w:val="00480D73"/>
    <w:rsid w:val="00481025"/>
    <w:rsid w:val="00492AF7"/>
    <w:rsid w:val="004953AE"/>
    <w:rsid w:val="004A32B7"/>
    <w:rsid w:val="004A470B"/>
    <w:rsid w:val="004A5994"/>
    <w:rsid w:val="004A6402"/>
    <w:rsid w:val="004B2113"/>
    <w:rsid w:val="004B2B6A"/>
    <w:rsid w:val="004B5311"/>
    <w:rsid w:val="004C0E54"/>
    <w:rsid w:val="004D1223"/>
    <w:rsid w:val="004D6DBC"/>
    <w:rsid w:val="004E40A4"/>
    <w:rsid w:val="004E7D9B"/>
    <w:rsid w:val="004F0109"/>
    <w:rsid w:val="004F167B"/>
    <w:rsid w:val="004F495F"/>
    <w:rsid w:val="00503598"/>
    <w:rsid w:val="00506862"/>
    <w:rsid w:val="00506FD7"/>
    <w:rsid w:val="005128C7"/>
    <w:rsid w:val="00512D0F"/>
    <w:rsid w:val="0051304A"/>
    <w:rsid w:val="00513E5F"/>
    <w:rsid w:val="00514CD6"/>
    <w:rsid w:val="00514F97"/>
    <w:rsid w:val="0051555D"/>
    <w:rsid w:val="005160ED"/>
    <w:rsid w:val="0051751E"/>
    <w:rsid w:val="00517BCE"/>
    <w:rsid w:val="00522292"/>
    <w:rsid w:val="00522ACF"/>
    <w:rsid w:val="00523788"/>
    <w:rsid w:val="00525306"/>
    <w:rsid w:val="00525E06"/>
    <w:rsid w:val="00530403"/>
    <w:rsid w:val="00532EA3"/>
    <w:rsid w:val="005359A9"/>
    <w:rsid w:val="00536C5E"/>
    <w:rsid w:val="0054569A"/>
    <w:rsid w:val="00546722"/>
    <w:rsid w:val="005501C6"/>
    <w:rsid w:val="00554A12"/>
    <w:rsid w:val="00562DA8"/>
    <w:rsid w:val="005645ED"/>
    <w:rsid w:val="0056511A"/>
    <w:rsid w:val="0056717E"/>
    <w:rsid w:val="00572F86"/>
    <w:rsid w:val="0057509B"/>
    <w:rsid w:val="005762B1"/>
    <w:rsid w:val="005776EA"/>
    <w:rsid w:val="00582031"/>
    <w:rsid w:val="0058212E"/>
    <w:rsid w:val="00590F20"/>
    <w:rsid w:val="00593E85"/>
    <w:rsid w:val="005953AD"/>
    <w:rsid w:val="00596741"/>
    <w:rsid w:val="005A2740"/>
    <w:rsid w:val="005A381D"/>
    <w:rsid w:val="005A6280"/>
    <w:rsid w:val="005A69C1"/>
    <w:rsid w:val="005B0399"/>
    <w:rsid w:val="005B55ED"/>
    <w:rsid w:val="005B570D"/>
    <w:rsid w:val="005B7CCC"/>
    <w:rsid w:val="005C059B"/>
    <w:rsid w:val="005C144C"/>
    <w:rsid w:val="005C16EA"/>
    <w:rsid w:val="005C30C9"/>
    <w:rsid w:val="005C670F"/>
    <w:rsid w:val="005D24DA"/>
    <w:rsid w:val="005D42D3"/>
    <w:rsid w:val="005D509F"/>
    <w:rsid w:val="005E0B67"/>
    <w:rsid w:val="005E7C83"/>
    <w:rsid w:val="005F361F"/>
    <w:rsid w:val="005F4B04"/>
    <w:rsid w:val="005F5B56"/>
    <w:rsid w:val="005F6885"/>
    <w:rsid w:val="005F7EB7"/>
    <w:rsid w:val="006028F4"/>
    <w:rsid w:val="00606490"/>
    <w:rsid w:val="006108A7"/>
    <w:rsid w:val="00611085"/>
    <w:rsid w:val="00612831"/>
    <w:rsid w:val="00612F4D"/>
    <w:rsid w:val="006149FF"/>
    <w:rsid w:val="00615547"/>
    <w:rsid w:val="0061762D"/>
    <w:rsid w:val="00622FE8"/>
    <w:rsid w:val="006231C3"/>
    <w:rsid w:val="0062450D"/>
    <w:rsid w:val="006247BF"/>
    <w:rsid w:val="00624C1A"/>
    <w:rsid w:val="00626940"/>
    <w:rsid w:val="00635BA7"/>
    <w:rsid w:val="0064163F"/>
    <w:rsid w:val="0064164D"/>
    <w:rsid w:val="00643074"/>
    <w:rsid w:val="006440D8"/>
    <w:rsid w:val="006443E3"/>
    <w:rsid w:val="00645EF9"/>
    <w:rsid w:val="00654C71"/>
    <w:rsid w:val="00655123"/>
    <w:rsid w:val="006577AF"/>
    <w:rsid w:val="0066590C"/>
    <w:rsid w:val="0067167E"/>
    <w:rsid w:val="00672524"/>
    <w:rsid w:val="00673782"/>
    <w:rsid w:val="00673D40"/>
    <w:rsid w:val="00676F5A"/>
    <w:rsid w:val="00681D04"/>
    <w:rsid w:val="00681F21"/>
    <w:rsid w:val="00681F38"/>
    <w:rsid w:val="00682BBB"/>
    <w:rsid w:val="006847CE"/>
    <w:rsid w:val="00685EF5"/>
    <w:rsid w:val="00686352"/>
    <w:rsid w:val="006904BB"/>
    <w:rsid w:val="00692FEF"/>
    <w:rsid w:val="00697F96"/>
    <w:rsid w:val="006A3B02"/>
    <w:rsid w:val="006A43C4"/>
    <w:rsid w:val="006A595D"/>
    <w:rsid w:val="006A6955"/>
    <w:rsid w:val="006A6BA9"/>
    <w:rsid w:val="006B27EA"/>
    <w:rsid w:val="006B331B"/>
    <w:rsid w:val="006C0A86"/>
    <w:rsid w:val="006C1DF4"/>
    <w:rsid w:val="006C5ADC"/>
    <w:rsid w:val="006C61D0"/>
    <w:rsid w:val="006D016C"/>
    <w:rsid w:val="006D0E4A"/>
    <w:rsid w:val="006D5545"/>
    <w:rsid w:val="006D6A30"/>
    <w:rsid w:val="006E5711"/>
    <w:rsid w:val="006F1ADD"/>
    <w:rsid w:val="006F2032"/>
    <w:rsid w:val="006F3D3E"/>
    <w:rsid w:val="006F3DD7"/>
    <w:rsid w:val="0070032E"/>
    <w:rsid w:val="00701494"/>
    <w:rsid w:val="00704DA0"/>
    <w:rsid w:val="00715F19"/>
    <w:rsid w:val="007168A8"/>
    <w:rsid w:val="00722758"/>
    <w:rsid w:val="00730327"/>
    <w:rsid w:val="007342C0"/>
    <w:rsid w:val="00734358"/>
    <w:rsid w:val="007360E7"/>
    <w:rsid w:val="0073780E"/>
    <w:rsid w:val="00747690"/>
    <w:rsid w:val="0075199B"/>
    <w:rsid w:val="00752D56"/>
    <w:rsid w:val="007543D5"/>
    <w:rsid w:val="007544CF"/>
    <w:rsid w:val="007545ED"/>
    <w:rsid w:val="00757630"/>
    <w:rsid w:val="007606DB"/>
    <w:rsid w:val="007630D4"/>
    <w:rsid w:val="00777A97"/>
    <w:rsid w:val="00782F3F"/>
    <w:rsid w:val="007832D5"/>
    <w:rsid w:val="007854C3"/>
    <w:rsid w:val="00790864"/>
    <w:rsid w:val="00793AB3"/>
    <w:rsid w:val="00796982"/>
    <w:rsid w:val="007972F1"/>
    <w:rsid w:val="007A0F91"/>
    <w:rsid w:val="007A247B"/>
    <w:rsid w:val="007B147D"/>
    <w:rsid w:val="007B226A"/>
    <w:rsid w:val="007B261E"/>
    <w:rsid w:val="007B5B48"/>
    <w:rsid w:val="007C2BFE"/>
    <w:rsid w:val="007D25B3"/>
    <w:rsid w:val="007E0039"/>
    <w:rsid w:val="007E2842"/>
    <w:rsid w:val="007E3F5C"/>
    <w:rsid w:val="007E5BD7"/>
    <w:rsid w:val="007E6981"/>
    <w:rsid w:val="007E7E25"/>
    <w:rsid w:val="007F330F"/>
    <w:rsid w:val="007F5464"/>
    <w:rsid w:val="007F5ABE"/>
    <w:rsid w:val="00800007"/>
    <w:rsid w:val="00810D72"/>
    <w:rsid w:val="00811634"/>
    <w:rsid w:val="0081459C"/>
    <w:rsid w:val="00814733"/>
    <w:rsid w:val="00821C54"/>
    <w:rsid w:val="00824E28"/>
    <w:rsid w:val="00830E4C"/>
    <w:rsid w:val="00833474"/>
    <w:rsid w:val="00840EDF"/>
    <w:rsid w:val="00841D15"/>
    <w:rsid w:val="00844488"/>
    <w:rsid w:val="0084613E"/>
    <w:rsid w:val="008475FB"/>
    <w:rsid w:val="00847FCC"/>
    <w:rsid w:val="00855EC4"/>
    <w:rsid w:val="00857AD0"/>
    <w:rsid w:val="00862A66"/>
    <w:rsid w:val="00867268"/>
    <w:rsid w:val="00871852"/>
    <w:rsid w:val="0087360F"/>
    <w:rsid w:val="00875E4F"/>
    <w:rsid w:val="00882C76"/>
    <w:rsid w:val="0088357D"/>
    <w:rsid w:val="00893646"/>
    <w:rsid w:val="00896805"/>
    <w:rsid w:val="00897923"/>
    <w:rsid w:val="008A1579"/>
    <w:rsid w:val="008A24C7"/>
    <w:rsid w:val="008A4A3E"/>
    <w:rsid w:val="008A63BD"/>
    <w:rsid w:val="008A6B03"/>
    <w:rsid w:val="008B7632"/>
    <w:rsid w:val="008B77E8"/>
    <w:rsid w:val="008C0572"/>
    <w:rsid w:val="008C0634"/>
    <w:rsid w:val="008C311F"/>
    <w:rsid w:val="008D1169"/>
    <w:rsid w:val="008D2972"/>
    <w:rsid w:val="008D4283"/>
    <w:rsid w:val="008E3EDF"/>
    <w:rsid w:val="008E4C93"/>
    <w:rsid w:val="008E5213"/>
    <w:rsid w:val="008F5EEE"/>
    <w:rsid w:val="008F74AC"/>
    <w:rsid w:val="00901BC0"/>
    <w:rsid w:val="00903313"/>
    <w:rsid w:val="009149C5"/>
    <w:rsid w:val="00922FCA"/>
    <w:rsid w:val="0092621E"/>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85157"/>
    <w:rsid w:val="00992E44"/>
    <w:rsid w:val="009939C6"/>
    <w:rsid w:val="0099700B"/>
    <w:rsid w:val="00997342"/>
    <w:rsid w:val="009A31A5"/>
    <w:rsid w:val="009A42E6"/>
    <w:rsid w:val="009A6183"/>
    <w:rsid w:val="009B02EE"/>
    <w:rsid w:val="009B149C"/>
    <w:rsid w:val="009D0E67"/>
    <w:rsid w:val="009D1F63"/>
    <w:rsid w:val="009D2718"/>
    <w:rsid w:val="009D2C95"/>
    <w:rsid w:val="009D39F3"/>
    <w:rsid w:val="009D6744"/>
    <w:rsid w:val="009D746B"/>
    <w:rsid w:val="009D7E7E"/>
    <w:rsid w:val="009E1033"/>
    <w:rsid w:val="009E4E75"/>
    <w:rsid w:val="009E4F66"/>
    <w:rsid w:val="009F229B"/>
    <w:rsid w:val="009F4981"/>
    <w:rsid w:val="009F4CD1"/>
    <w:rsid w:val="00A028AF"/>
    <w:rsid w:val="00A02FDE"/>
    <w:rsid w:val="00A0380C"/>
    <w:rsid w:val="00A07739"/>
    <w:rsid w:val="00A10287"/>
    <w:rsid w:val="00A11973"/>
    <w:rsid w:val="00A12C0B"/>
    <w:rsid w:val="00A16D37"/>
    <w:rsid w:val="00A24DB0"/>
    <w:rsid w:val="00A2578A"/>
    <w:rsid w:val="00A3001E"/>
    <w:rsid w:val="00A34EE3"/>
    <w:rsid w:val="00A35FAD"/>
    <w:rsid w:val="00A40045"/>
    <w:rsid w:val="00A45660"/>
    <w:rsid w:val="00A4626F"/>
    <w:rsid w:val="00A47DFD"/>
    <w:rsid w:val="00A54404"/>
    <w:rsid w:val="00A64B3F"/>
    <w:rsid w:val="00A727BA"/>
    <w:rsid w:val="00A7530E"/>
    <w:rsid w:val="00A816F4"/>
    <w:rsid w:val="00A8355F"/>
    <w:rsid w:val="00A9060A"/>
    <w:rsid w:val="00A95B8D"/>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AF39DB"/>
    <w:rsid w:val="00B05445"/>
    <w:rsid w:val="00B067A4"/>
    <w:rsid w:val="00B14E24"/>
    <w:rsid w:val="00B15798"/>
    <w:rsid w:val="00B1589C"/>
    <w:rsid w:val="00B17AC6"/>
    <w:rsid w:val="00B207E6"/>
    <w:rsid w:val="00B21C0E"/>
    <w:rsid w:val="00B33DA3"/>
    <w:rsid w:val="00B34309"/>
    <w:rsid w:val="00B35B81"/>
    <w:rsid w:val="00B42447"/>
    <w:rsid w:val="00B43A02"/>
    <w:rsid w:val="00B4671B"/>
    <w:rsid w:val="00B51496"/>
    <w:rsid w:val="00B55872"/>
    <w:rsid w:val="00B62958"/>
    <w:rsid w:val="00B72D2D"/>
    <w:rsid w:val="00B81EAF"/>
    <w:rsid w:val="00B827F6"/>
    <w:rsid w:val="00B93093"/>
    <w:rsid w:val="00B96C6F"/>
    <w:rsid w:val="00B97227"/>
    <w:rsid w:val="00BA1659"/>
    <w:rsid w:val="00BA2192"/>
    <w:rsid w:val="00BA6AA8"/>
    <w:rsid w:val="00BB2675"/>
    <w:rsid w:val="00BB2687"/>
    <w:rsid w:val="00BB2999"/>
    <w:rsid w:val="00BB4BA9"/>
    <w:rsid w:val="00BB6780"/>
    <w:rsid w:val="00BC1579"/>
    <w:rsid w:val="00BC2B6C"/>
    <w:rsid w:val="00BD03D7"/>
    <w:rsid w:val="00BD48F8"/>
    <w:rsid w:val="00BE0326"/>
    <w:rsid w:val="00BE09E4"/>
    <w:rsid w:val="00BE5238"/>
    <w:rsid w:val="00BE5329"/>
    <w:rsid w:val="00BF1285"/>
    <w:rsid w:val="00BF47F7"/>
    <w:rsid w:val="00BF50C6"/>
    <w:rsid w:val="00BF5174"/>
    <w:rsid w:val="00BF7756"/>
    <w:rsid w:val="00C02B7D"/>
    <w:rsid w:val="00C06E26"/>
    <w:rsid w:val="00C10686"/>
    <w:rsid w:val="00C11A45"/>
    <w:rsid w:val="00C122CB"/>
    <w:rsid w:val="00C1429C"/>
    <w:rsid w:val="00C15846"/>
    <w:rsid w:val="00C166CB"/>
    <w:rsid w:val="00C17C87"/>
    <w:rsid w:val="00C21385"/>
    <w:rsid w:val="00C22FA5"/>
    <w:rsid w:val="00C32CBA"/>
    <w:rsid w:val="00C37D82"/>
    <w:rsid w:val="00C40D26"/>
    <w:rsid w:val="00C4393C"/>
    <w:rsid w:val="00C44B42"/>
    <w:rsid w:val="00C450DF"/>
    <w:rsid w:val="00C53807"/>
    <w:rsid w:val="00C54F36"/>
    <w:rsid w:val="00C66705"/>
    <w:rsid w:val="00C66ABD"/>
    <w:rsid w:val="00C721C2"/>
    <w:rsid w:val="00C74245"/>
    <w:rsid w:val="00C801C2"/>
    <w:rsid w:val="00C807D1"/>
    <w:rsid w:val="00C81392"/>
    <w:rsid w:val="00C83EE6"/>
    <w:rsid w:val="00C90463"/>
    <w:rsid w:val="00C944E1"/>
    <w:rsid w:val="00C962F0"/>
    <w:rsid w:val="00C96D81"/>
    <w:rsid w:val="00CA4D5A"/>
    <w:rsid w:val="00CA6FE4"/>
    <w:rsid w:val="00CB7483"/>
    <w:rsid w:val="00CC638B"/>
    <w:rsid w:val="00CC70F8"/>
    <w:rsid w:val="00CD7120"/>
    <w:rsid w:val="00CE05F8"/>
    <w:rsid w:val="00CE49EE"/>
    <w:rsid w:val="00CE7A6D"/>
    <w:rsid w:val="00D02B77"/>
    <w:rsid w:val="00D0425F"/>
    <w:rsid w:val="00D04BBA"/>
    <w:rsid w:val="00D102AA"/>
    <w:rsid w:val="00D10C2A"/>
    <w:rsid w:val="00D11431"/>
    <w:rsid w:val="00D2781E"/>
    <w:rsid w:val="00D35189"/>
    <w:rsid w:val="00D36A33"/>
    <w:rsid w:val="00D428BF"/>
    <w:rsid w:val="00D46108"/>
    <w:rsid w:val="00D46557"/>
    <w:rsid w:val="00D5177E"/>
    <w:rsid w:val="00D51909"/>
    <w:rsid w:val="00D55C92"/>
    <w:rsid w:val="00D5605B"/>
    <w:rsid w:val="00D578CF"/>
    <w:rsid w:val="00D57B37"/>
    <w:rsid w:val="00D625EA"/>
    <w:rsid w:val="00D65F86"/>
    <w:rsid w:val="00D70C9B"/>
    <w:rsid w:val="00D713D9"/>
    <w:rsid w:val="00D72061"/>
    <w:rsid w:val="00D76C30"/>
    <w:rsid w:val="00D76F20"/>
    <w:rsid w:val="00D822C3"/>
    <w:rsid w:val="00D84119"/>
    <w:rsid w:val="00D86350"/>
    <w:rsid w:val="00D86921"/>
    <w:rsid w:val="00D87C42"/>
    <w:rsid w:val="00D90AC1"/>
    <w:rsid w:val="00D916CE"/>
    <w:rsid w:val="00D91CE4"/>
    <w:rsid w:val="00D9613D"/>
    <w:rsid w:val="00DA07AE"/>
    <w:rsid w:val="00DA769B"/>
    <w:rsid w:val="00DB0C5E"/>
    <w:rsid w:val="00DB440B"/>
    <w:rsid w:val="00DB4A4D"/>
    <w:rsid w:val="00DB710A"/>
    <w:rsid w:val="00DC076D"/>
    <w:rsid w:val="00DC2ADE"/>
    <w:rsid w:val="00DC46D4"/>
    <w:rsid w:val="00DD024D"/>
    <w:rsid w:val="00DD3883"/>
    <w:rsid w:val="00DD51DC"/>
    <w:rsid w:val="00DD6D2C"/>
    <w:rsid w:val="00DD759B"/>
    <w:rsid w:val="00DE311C"/>
    <w:rsid w:val="00DE54CF"/>
    <w:rsid w:val="00DE5C76"/>
    <w:rsid w:val="00DF061C"/>
    <w:rsid w:val="00DF1CFD"/>
    <w:rsid w:val="00E10059"/>
    <w:rsid w:val="00E12D34"/>
    <w:rsid w:val="00E16E76"/>
    <w:rsid w:val="00E238CF"/>
    <w:rsid w:val="00E24EA2"/>
    <w:rsid w:val="00E3017B"/>
    <w:rsid w:val="00E33E64"/>
    <w:rsid w:val="00E370E0"/>
    <w:rsid w:val="00E41E82"/>
    <w:rsid w:val="00E4785E"/>
    <w:rsid w:val="00E54368"/>
    <w:rsid w:val="00E548DD"/>
    <w:rsid w:val="00E56822"/>
    <w:rsid w:val="00E5753A"/>
    <w:rsid w:val="00E61553"/>
    <w:rsid w:val="00E64FA5"/>
    <w:rsid w:val="00E653F6"/>
    <w:rsid w:val="00E665E5"/>
    <w:rsid w:val="00E706AB"/>
    <w:rsid w:val="00E806A4"/>
    <w:rsid w:val="00E90B6A"/>
    <w:rsid w:val="00E910BF"/>
    <w:rsid w:val="00E94984"/>
    <w:rsid w:val="00EA6349"/>
    <w:rsid w:val="00EA6CE3"/>
    <w:rsid w:val="00EB16F3"/>
    <w:rsid w:val="00EB4410"/>
    <w:rsid w:val="00EB6C48"/>
    <w:rsid w:val="00EB7321"/>
    <w:rsid w:val="00EC3546"/>
    <w:rsid w:val="00EC55BF"/>
    <w:rsid w:val="00ED0E7D"/>
    <w:rsid w:val="00ED52BE"/>
    <w:rsid w:val="00EE08B5"/>
    <w:rsid w:val="00EE7556"/>
    <w:rsid w:val="00EF0A4E"/>
    <w:rsid w:val="00EF2388"/>
    <w:rsid w:val="00EF327F"/>
    <w:rsid w:val="00EF3B04"/>
    <w:rsid w:val="00EF5A3A"/>
    <w:rsid w:val="00EF6A17"/>
    <w:rsid w:val="00EF7079"/>
    <w:rsid w:val="00F03FF2"/>
    <w:rsid w:val="00F06FF7"/>
    <w:rsid w:val="00F0742A"/>
    <w:rsid w:val="00F110C4"/>
    <w:rsid w:val="00F2391D"/>
    <w:rsid w:val="00F2420A"/>
    <w:rsid w:val="00F247EE"/>
    <w:rsid w:val="00F2483D"/>
    <w:rsid w:val="00F32C5A"/>
    <w:rsid w:val="00F34D62"/>
    <w:rsid w:val="00F377DA"/>
    <w:rsid w:val="00F37913"/>
    <w:rsid w:val="00F40ACB"/>
    <w:rsid w:val="00F40EAB"/>
    <w:rsid w:val="00F416F1"/>
    <w:rsid w:val="00F44649"/>
    <w:rsid w:val="00F47C74"/>
    <w:rsid w:val="00F51361"/>
    <w:rsid w:val="00F54233"/>
    <w:rsid w:val="00F61EC3"/>
    <w:rsid w:val="00F816BF"/>
    <w:rsid w:val="00F81C8A"/>
    <w:rsid w:val="00F81FB1"/>
    <w:rsid w:val="00F838F6"/>
    <w:rsid w:val="00F924C6"/>
    <w:rsid w:val="00F9302A"/>
    <w:rsid w:val="00FA38D7"/>
    <w:rsid w:val="00FA61E1"/>
    <w:rsid w:val="00FB40BB"/>
    <w:rsid w:val="00FC0E54"/>
    <w:rsid w:val="00FC2AF9"/>
    <w:rsid w:val="00FC2E2B"/>
    <w:rsid w:val="00FC30DC"/>
    <w:rsid w:val="00FC53D2"/>
    <w:rsid w:val="00FC59F1"/>
    <w:rsid w:val="00FC740A"/>
    <w:rsid w:val="00FD2636"/>
    <w:rsid w:val="00FD2D15"/>
    <w:rsid w:val="00FD4C67"/>
    <w:rsid w:val="00FD4F03"/>
    <w:rsid w:val="00FD6D5B"/>
    <w:rsid w:val="00FE1140"/>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ind w:left="576"/>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 w:type="paragraph" w:styleId="Revisin">
    <w:name w:val="Revision"/>
    <w:hidden/>
    <w:uiPriority w:val="99"/>
    <w:semiHidden/>
    <w:rsid w:val="00C22FA5"/>
    <w:pPr>
      <w:spacing w:after="0" w:line="240" w:lineRule="auto"/>
    </w:pPr>
    <w:rPr>
      <w:sz w:val="24"/>
    </w:rPr>
  </w:style>
  <w:style w:type="paragraph" w:customStyle="1" w:styleId="EndnoteRef">
    <w:name w:val="Endnote (Ref)"/>
    <w:basedOn w:val="Normal"/>
    <w:uiPriority w:val="99"/>
    <w:rsid w:val="00C22FA5"/>
    <w:pPr>
      <w:suppressAutoHyphens/>
      <w:autoSpaceDE w:val="0"/>
      <w:autoSpaceDN w:val="0"/>
      <w:adjustRightInd w:val="0"/>
      <w:spacing w:after="320" w:line="320" w:lineRule="atLeast"/>
      <w:ind w:left="567"/>
      <w:jc w:val="both"/>
      <w:textAlignment w:val="center"/>
    </w:pPr>
    <w:rPr>
      <w:rFonts w:ascii="Adobe Garamond Pro" w:hAnsi="Adobe Garamond Pro" w:cs="Adobe Garamond Pro"/>
      <w:color w:val="000000"/>
      <w:szCs w:val="24"/>
      <w:lang w:val="es-ES_tradnl"/>
    </w:rPr>
  </w:style>
  <w:style w:type="paragraph" w:styleId="Textodeglobo">
    <w:name w:val="Balloon Text"/>
    <w:basedOn w:val="Normal"/>
    <w:link w:val="TextodegloboCar"/>
    <w:uiPriority w:val="99"/>
    <w:semiHidden/>
    <w:unhideWhenUsed/>
    <w:rsid w:val="00C22F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2F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761221607">
      <w:bodyDiv w:val="1"/>
      <w:marLeft w:val="0"/>
      <w:marRight w:val="0"/>
      <w:marTop w:val="0"/>
      <w:marBottom w:val="0"/>
      <w:divBdr>
        <w:top w:val="none" w:sz="0" w:space="0" w:color="auto"/>
        <w:left w:val="none" w:sz="0" w:space="0" w:color="auto"/>
        <w:bottom w:val="none" w:sz="0" w:space="0" w:color="auto"/>
        <w:right w:val="none" w:sz="0" w:space="0" w:color="auto"/>
      </w:divBdr>
    </w:div>
    <w:div w:id="824593085">
      <w:bodyDiv w:val="1"/>
      <w:marLeft w:val="0"/>
      <w:marRight w:val="0"/>
      <w:marTop w:val="0"/>
      <w:marBottom w:val="0"/>
      <w:divBdr>
        <w:top w:val="none" w:sz="0" w:space="0" w:color="auto"/>
        <w:left w:val="none" w:sz="0" w:space="0" w:color="auto"/>
        <w:bottom w:val="none" w:sz="0" w:space="0" w:color="auto"/>
        <w:right w:val="none" w:sz="0" w:space="0" w:color="auto"/>
      </w:divBdr>
    </w:div>
    <w:div w:id="1069376534">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FDB00-199D-4348-BF4D-6367E57F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8289</TotalTime>
  <Pages>1</Pages>
  <Words>25161</Words>
  <Characters>138391</Characters>
  <Application>Microsoft Office Word</Application>
  <DocSecurity>0</DocSecurity>
  <Lines>1153</Lines>
  <Paragraphs>326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1</cp:revision>
  <dcterms:created xsi:type="dcterms:W3CDTF">2016-06-15T11:09:00Z</dcterms:created>
  <dcterms:modified xsi:type="dcterms:W3CDTF">2016-09-20T08:43:00Z</dcterms:modified>
</cp:coreProperties>
</file>